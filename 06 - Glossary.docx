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462E1" w14:textId="77777777" w:rsidR="004C00E5" w:rsidRPr="00E664C8" w:rsidRDefault="004C00E5" w:rsidP="00D73986">
      <w:pPr>
        <w:pStyle w:val="Title"/>
      </w:pPr>
      <w:r w:rsidRPr="00E664C8">
        <w:t>California State University Fullerton</w:t>
      </w:r>
    </w:p>
    <w:p w14:paraId="4B9C3083" w14:textId="6CAD8239" w:rsidR="004C00E5" w:rsidRDefault="004C00E5" w:rsidP="00D73986">
      <w:pPr>
        <w:pStyle w:val="Title"/>
      </w:pPr>
      <w:r w:rsidRPr="004C00E5">
        <w:t>CPSC 462</w:t>
      </w:r>
    </w:p>
    <w:p w14:paraId="5769B1CD" w14:textId="0CD6F14C" w:rsidR="004C00E5" w:rsidRPr="004C00E5" w:rsidRDefault="004C00E5" w:rsidP="00D73986">
      <w:pPr>
        <w:pStyle w:val="Title"/>
      </w:pPr>
      <w:r w:rsidRPr="00FE3DE7">
        <w:rPr>
          <w:rFonts w:eastAsia="Calibri"/>
          <w:noProof/>
        </w:rPr>
        <w:drawing>
          <wp:inline distT="114300" distB="114300" distL="114300" distR="114300" wp14:anchorId="2CF3B2B3" wp14:editId="1C1B3873">
            <wp:extent cx="1200150" cy="12001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200150" cy="1200150"/>
                    </a:xfrm>
                    <a:prstGeom prst="rect">
                      <a:avLst/>
                    </a:prstGeom>
                    <a:ln/>
                  </pic:spPr>
                </pic:pic>
              </a:graphicData>
            </a:graphic>
          </wp:inline>
        </w:drawing>
      </w:r>
    </w:p>
    <w:p w14:paraId="5A9AD8D1" w14:textId="0FDA7A8D" w:rsidR="00CD4E89" w:rsidRPr="004C00E5" w:rsidRDefault="004C00E5" w:rsidP="00D73986">
      <w:pPr>
        <w:pStyle w:val="Title"/>
      </w:pPr>
      <w:r w:rsidRPr="004C00E5">
        <w:t>Object Oriented Software Design</w:t>
      </w:r>
    </w:p>
    <w:p w14:paraId="69AAF16A" w14:textId="2F85ACEF" w:rsidR="004C00E5" w:rsidRDefault="00CE0456" w:rsidP="00D73986">
      <w:pPr>
        <w:pStyle w:val="Title"/>
      </w:pPr>
      <w:bookmarkStart w:id="0" w:name="DocumentTitle"/>
      <w:r w:rsidRPr="00CE0456">
        <w:t>Glossary</w:t>
      </w:r>
      <w:r w:rsidR="00EA16FE">
        <w:t xml:space="preserve"> </w:t>
      </w:r>
      <w:bookmarkEnd w:id="0"/>
    </w:p>
    <w:p w14:paraId="66816C2B" w14:textId="680AE45B" w:rsidR="00EC7326" w:rsidRPr="00EC7326" w:rsidRDefault="004931D0" w:rsidP="00D73986">
      <w:pPr>
        <w:pStyle w:val="Title"/>
      </w:pPr>
      <w:r>
        <w:t>f</w:t>
      </w:r>
      <w:r w:rsidR="00EC7326" w:rsidRPr="00EC7326">
        <w:t>or the</w:t>
      </w:r>
    </w:p>
    <w:p w14:paraId="288E5FC1" w14:textId="0676AE67" w:rsidR="00A82140" w:rsidRDefault="0097421B" w:rsidP="00D73986">
      <w:pPr>
        <w:pStyle w:val="Title"/>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FD64D7F" wp14:editId="3294831D">
            <wp:extent cx="3208020" cy="2621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8020" cy="2621280"/>
                    </a:xfrm>
                    <a:prstGeom prst="rect">
                      <a:avLst/>
                    </a:prstGeom>
                    <a:noFill/>
                    <a:ln>
                      <a:noFill/>
                    </a:ln>
                  </pic:spPr>
                </pic:pic>
              </a:graphicData>
            </a:graphic>
          </wp:inline>
        </w:drawing>
      </w:r>
    </w:p>
    <w:p w14:paraId="606880A5" w14:textId="40DA6798" w:rsidR="00EC7326" w:rsidRDefault="0097421B" w:rsidP="00D73986">
      <w:pPr>
        <w:pStyle w:val="Title"/>
      </w:pPr>
      <w:bookmarkStart w:id="1" w:name="ProjectName"/>
      <w:r>
        <w:t>Tuffy Flights</w:t>
      </w:r>
      <w:r w:rsidR="00EA16FE">
        <w:t xml:space="preserve"> </w:t>
      </w:r>
      <w:bookmarkEnd w:id="1"/>
    </w:p>
    <w:p w14:paraId="5BA7DA9D" w14:textId="2431F917" w:rsidR="008E4E0F" w:rsidRPr="008E4E0F" w:rsidRDefault="008E4E0F" w:rsidP="00D73986">
      <w:pPr>
        <w:pStyle w:val="Title"/>
      </w:pPr>
      <w:r w:rsidRPr="008E4E0F">
        <w:t>System</w:t>
      </w:r>
    </w:p>
    <w:tbl>
      <w:tblPr>
        <w:tblStyle w:val="TableGrid"/>
        <w:tblpPr w:leftFromText="187" w:rightFromText="187" w:horzAnchor="margin" w:tblpXSpec="center" w:tblpYSpec="bottom"/>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0"/>
        <w:gridCol w:w="3500"/>
        <w:gridCol w:w="3500"/>
      </w:tblGrid>
      <w:tr w:rsidR="00975979" w14:paraId="2A7DD53E" w14:textId="77777777" w:rsidTr="00D25D61">
        <w:trPr>
          <w:cantSplit/>
          <w:ins w:id="2" w:author="Jared Castaneda" w:date="2020-12-07T13:45:00Z"/>
        </w:trPr>
        <w:tc>
          <w:tcPr>
            <w:tcW w:w="3118" w:type="dxa"/>
          </w:tcPr>
          <w:p w14:paraId="3BA1BB4E" w14:textId="77777777" w:rsidR="00975979" w:rsidRPr="00A011D0" w:rsidRDefault="00975979" w:rsidP="00D25D61">
            <w:pPr>
              <w:rPr>
                <w:ins w:id="3" w:author="Jared Castaneda" w:date="2020-12-07T13:45:00Z"/>
                <w:b/>
                <w:bCs/>
              </w:rPr>
            </w:pPr>
            <w:bookmarkStart w:id="4" w:name="_Hlk58239972"/>
            <w:ins w:id="5" w:author="Jared Castaneda" w:date="2020-12-07T13:45:00Z">
              <w:r>
                <w:rPr>
                  <w:b/>
                  <w:bCs/>
                </w:rPr>
                <w:t>Nathan Marcos</w:t>
              </w:r>
            </w:ins>
          </w:p>
        </w:tc>
        <w:tc>
          <w:tcPr>
            <w:tcW w:w="3116" w:type="dxa"/>
          </w:tcPr>
          <w:p w14:paraId="469B7F52" w14:textId="77777777" w:rsidR="00975979" w:rsidRPr="00A011D0" w:rsidRDefault="00975979" w:rsidP="00D25D61">
            <w:pPr>
              <w:rPr>
                <w:ins w:id="6" w:author="Jared Castaneda" w:date="2020-12-07T13:45:00Z"/>
                <w:b/>
                <w:bCs/>
              </w:rPr>
            </w:pPr>
            <w:ins w:id="7" w:author="Jared Castaneda" w:date="2020-12-07T13:45:00Z">
              <w:r>
                <w:rPr>
                  <w:b/>
                  <w:bCs/>
                </w:rPr>
                <w:t>Jared Castaneda</w:t>
              </w:r>
            </w:ins>
          </w:p>
        </w:tc>
        <w:tc>
          <w:tcPr>
            <w:tcW w:w="3116" w:type="dxa"/>
          </w:tcPr>
          <w:p w14:paraId="56703A6A" w14:textId="77777777" w:rsidR="00975979" w:rsidRPr="00A011D0" w:rsidRDefault="00975979" w:rsidP="00D25D61">
            <w:pPr>
              <w:rPr>
                <w:ins w:id="8" w:author="Jared Castaneda" w:date="2020-12-07T13:45:00Z"/>
                <w:b/>
                <w:bCs/>
              </w:rPr>
            </w:pPr>
            <w:ins w:id="9" w:author="Jared Castaneda" w:date="2020-12-07T13:45:00Z">
              <w:r>
                <w:rPr>
                  <w:b/>
                  <w:bCs/>
                </w:rPr>
                <w:t>Jawad Swed</w:t>
              </w:r>
            </w:ins>
          </w:p>
        </w:tc>
      </w:tr>
      <w:tr w:rsidR="00975979" w14:paraId="207CFA4F" w14:textId="77777777" w:rsidTr="00D25D61">
        <w:trPr>
          <w:cantSplit/>
          <w:ins w:id="10" w:author="Jared Castaneda" w:date="2020-12-07T13:45:00Z"/>
        </w:trPr>
        <w:tc>
          <w:tcPr>
            <w:tcW w:w="3118" w:type="dxa"/>
          </w:tcPr>
          <w:p w14:paraId="386A721B" w14:textId="77777777" w:rsidR="00975979" w:rsidRDefault="00975979" w:rsidP="00D25D61">
            <w:pPr>
              <w:ind w:left="164"/>
              <w:rPr>
                <w:ins w:id="11" w:author="Jared Castaneda" w:date="2020-12-07T13:45:00Z"/>
              </w:rPr>
            </w:pPr>
            <w:ins w:id="12" w:author="Jared Castaneda" w:date="2020-12-07T13:45:00Z">
              <w:r>
                <w:t>Design Modeling, Implementation</w:t>
              </w:r>
            </w:ins>
          </w:p>
        </w:tc>
        <w:tc>
          <w:tcPr>
            <w:tcW w:w="3116" w:type="dxa"/>
          </w:tcPr>
          <w:p w14:paraId="66A853B1" w14:textId="77777777" w:rsidR="00975979" w:rsidRDefault="00975979" w:rsidP="00D25D61">
            <w:pPr>
              <w:ind w:left="164"/>
              <w:rPr>
                <w:ins w:id="13" w:author="Jared Castaneda" w:date="2020-12-07T13:45:00Z"/>
              </w:rPr>
            </w:pPr>
            <w:ins w:id="14" w:author="Jared Castaneda" w:date="2020-12-07T13:45:00Z">
              <w:r>
                <w:t>Project Management, Implementation</w:t>
              </w:r>
            </w:ins>
          </w:p>
        </w:tc>
        <w:tc>
          <w:tcPr>
            <w:tcW w:w="3116" w:type="dxa"/>
          </w:tcPr>
          <w:p w14:paraId="629F9DFE" w14:textId="77777777" w:rsidR="00975979" w:rsidRDefault="00975979" w:rsidP="00D25D61">
            <w:pPr>
              <w:ind w:left="164"/>
              <w:rPr>
                <w:ins w:id="15" w:author="Jared Castaneda" w:date="2020-12-07T13:45:00Z"/>
              </w:rPr>
            </w:pPr>
            <w:ins w:id="16" w:author="Jared Castaneda" w:date="2020-12-07T13:45:00Z">
              <w:r>
                <w:t>Business Modeling, Design Modeling</w:t>
              </w:r>
            </w:ins>
          </w:p>
        </w:tc>
      </w:tr>
      <w:tr w:rsidR="00975979" w14:paraId="129B17AC" w14:textId="77777777" w:rsidTr="00D25D61">
        <w:trPr>
          <w:cantSplit/>
          <w:ins w:id="17" w:author="Jared Castaneda" w:date="2020-12-07T13:45:00Z"/>
        </w:trPr>
        <w:tc>
          <w:tcPr>
            <w:tcW w:w="3118" w:type="dxa"/>
          </w:tcPr>
          <w:p w14:paraId="759B64CA" w14:textId="77777777" w:rsidR="00975979" w:rsidRDefault="00975979" w:rsidP="00D25D61">
            <w:pPr>
              <w:ind w:left="164"/>
              <w:rPr>
                <w:ins w:id="18" w:author="Jared Castaneda" w:date="2020-12-07T13:45:00Z"/>
              </w:rPr>
            </w:pPr>
            <w:ins w:id="19" w:author="Jared Castaneda" w:date="2020-12-07T13:45:00Z">
              <w:r>
                <w:fldChar w:fldCharType="begin"/>
              </w:r>
              <w:r>
                <w:instrText xml:space="preserve"> HYPERLINK "mailto:</w:instrText>
              </w:r>
              <w:r w:rsidRPr="00D25D61">
                <w:instrText>nathanmarcos@csu.fullerton.edu</w:instrText>
              </w:r>
              <w:r>
                <w:instrText xml:space="preserve">" </w:instrText>
              </w:r>
              <w:r>
                <w:fldChar w:fldCharType="separate"/>
              </w:r>
              <w:r w:rsidRPr="00CB59A7">
                <w:rPr>
                  <w:rStyle w:val="Hyperlink"/>
                </w:rPr>
                <w:t>nathanmarcos@csu.fullerton.edu</w:t>
              </w:r>
              <w:r>
                <w:fldChar w:fldCharType="end"/>
              </w:r>
            </w:ins>
          </w:p>
        </w:tc>
        <w:tc>
          <w:tcPr>
            <w:tcW w:w="3116" w:type="dxa"/>
          </w:tcPr>
          <w:p w14:paraId="65768D25" w14:textId="77777777" w:rsidR="00975979" w:rsidRDefault="00975979" w:rsidP="00D25D61">
            <w:pPr>
              <w:ind w:left="164"/>
              <w:rPr>
                <w:ins w:id="20" w:author="Jared Castaneda" w:date="2020-12-07T13:45:00Z"/>
              </w:rPr>
            </w:pPr>
            <w:ins w:id="21" w:author="Jared Castaneda" w:date="2020-12-07T13:45:00Z">
              <w:r>
                <w:fldChar w:fldCharType="begin"/>
              </w:r>
              <w:r>
                <w:instrText xml:space="preserve"> HYPERLINK "mailto:</w:instrText>
              </w:r>
              <w:r w:rsidRPr="00D25D61">
                <w:instrText>jaredcast@csu.fullerton.edu</w:instrText>
              </w:r>
              <w:r>
                <w:instrText xml:space="preserve">" </w:instrText>
              </w:r>
              <w:r>
                <w:fldChar w:fldCharType="separate"/>
              </w:r>
              <w:r w:rsidRPr="00CB59A7">
                <w:rPr>
                  <w:rStyle w:val="Hyperlink"/>
                </w:rPr>
                <w:t>jaredcast@csu.fullerton.edu</w:t>
              </w:r>
              <w:r>
                <w:fldChar w:fldCharType="end"/>
              </w:r>
              <w:r>
                <w:t xml:space="preserve"> </w:t>
              </w:r>
            </w:ins>
          </w:p>
        </w:tc>
        <w:tc>
          <w:tcPr>
            <w:tcW w:w="3116" w:type="dxa"/>
          </w:tcPr>
          <w:p w14:paraId="1011B6B6" w14:textId="77777777" w:rsidR="00975979" w:rsidRDefault="00975979" w:rsidP="00D25D61">
            <w:pPr>
              <w:ind w:left="164"/>
              <w:rPr>
                <w:ins w:id="22" w:author="Jared Castaneda" w:date="2020-12-07T13:45:00Z"/>
              </w:rPr>
            </w:pPr>
            <w:ins w:id="23" w:author="Jared Castaneda" w:date="2020-12-07T13:45:00Z">
              <w:r>
                <w:fldChar w:fldCharType="begin"/>
              </w:r>
              <w:r>
                <w:instrText xml:space="preserve"> HYPERLINK "mailto:</w:instrText>
              </w:r>
              <w:r w:rsidRPr="00D25D61">
                <w:instrText>jawadswed@csu.fullerton.edu</w:instrText>
              </w:r>
              <w:r>
                <w:instrText xml:space="preserve">" </w:instrText>
              </w:r>
              <w:r>
                <w:fldChar w:fldCharType="separate"/>
              </w:r>
              <w:r w:rsidRPr="00D37EC1">
                <w:rPr>
                  <w:rStyle w:val="Hyperlink"/>
                </w:rPr>
                <w:t>ja</w:t>
              </w:r>
              <w:r w:rsidRPr="00105A9E">
                <w:rPr>
                  <w:rStyle w:val="Hyperlink"/>
                </w:rPr>
                <w:t>w</w:t>
              </w:r>
              <w:r w:rsidRPr="00CB59A7">
                <w:rPr>
                  <w:rStyle w:val="Hyperlink"/>
                </w:rPr>
                <w:t>adswed@csu.fullerton.edu</w:t>
              </w:r>
              <w:r>
                <w:fldChar w:fldCharType="end"/>
              </w:r>
            </w:ins>
          </w:p>
        </w:tc>
      </w:tr>
      <w:bookmarkEnd w:id="4"/>
    </w:tbl>
    <w:p w14:paraId="01E4935C" w14:textId="59248E4B" w:rsidR="004931D0" w:rsidRPr="004931D0" w:rsidRDefault="004931D0" w:rsidP="00D73986">
      <w:pPr>
        <w:pStyle w:val="Title"/>
      </w:pPr>
    </w:p>
    <w:p w14:paraId="7163C404" w14:textId="77777777" w:rsidR="00FE6391" w:rsidRDefault="00FE6391" w:rsidP="00D73986">
      <w:pPr>
        <w:sectPr w:rsidR="00FE6391" w:rsidSect="00FE6391">
          <w:headerReference w:type="default" r:id="rId10"/>
          <w:footerReference w:type="default" r:id="rId11"/>
          <w:pgSz w:w="12240" w:h="15840" w:code="1"/>
          <w:pgMar w:top="720" w:right="720" w:bottom="720" w:left="720" w:header="360" w:footer="360" w:gutter="0"/>
          <w:cols w:space="720"/>
          <w:docGrid w:linePitch="360"/>
        </w:sectPr>
      </w:pPr>
    </w:p>
    <w:p w14:paraId="38D1D199" w14:textId="1487A28F" w:rsidR="004C00E5" w:rsidRDefault="00E91ACB" w:rsidP="00D73986">
      <w:r>
        <w:lastRenderedPageBreak/>
        <w:t xml:space="preserve">Revision History: </w:t>
      </w:r>
    </w:p>
    <w:tbl>
      <w:tblPr>
        <w:tblStyle w:val="TableGrid"/>
        <w:tblW w:w="5089" w:type="pct"/>
        <w:tblLook w:val="0620" w:firstRow="1" w:lastRow="0" w:firstColumn="0" w:lastColumn="0" w:noHBand="1" w:noVBand="1"/>
      </w:tblPr>
      <w:tblGrid>
        <w:gridCol w:w="917"/>
        <w:gridCol w:w="1871"/>
        <w:gridCol w:w="6389"/>
        <w:gridCol w:w="1805"/>
      </w:tblGrid>
      <w:tr w:rsidR="00760A8E" w14:paraId="238C2188" w14:textId="77777777" w:rsidTr="0097421B">
        <w:trPr>
          <w:tblHeader/>
        </w:trPr>
        <w:tc>
          <w:tcPr>
            <w:tcW w:w="0" w:type="auto"/>
            <w:shd w:val="clear" w:color="auto" w:fill="D9D9D9" w:themeFill="background1" w:themeFillShade="D9"/>
            <w:vAlign w:val="bottom"/>
          </w:tcPr>
          <w:p w14:paraId="28D73B5F" w14:textId="77777777" w:rsidR="00760A8E" w:rsidRPr="00D535DD" w:rsidRDefault="00760A8E" w:rsidP="00D73986">
            <w:r w:rsidRPr="00D535DD">
              <w:t>Version</w:t>
            </w:r>
          </w:p>
        </w:tc>
        <w:tc>
          <w:tcPr>
            <w:tcW w:w="852" w:type="pct"/>
            <w:shd w:val="clear" w:color="auto" w:fill="D9D9D9" w:themeFill="background1" w:themeFillShade="D9"/>
            <w:vAlign w:val="bottom"/>
          </w:tcPr>
          <w:p w14:paraId="640D77B6" w14:textId="77777777" w:rsidR="00760A8E" w:rsidRPr="00D535DD" w:rsidRDefault="00760A8E" w:rsidP="00D73986">
            <w:r w:rsidRPr="00D535DD">
              <w:t>Date</w:t>
            </w:r>
          </w:p>
        </w:tc>
        <w:tc>
          <w:tcPr>
            <w:tcW w:w="2909" w:type="pct"/>
            <w:shd w:val="clear" w:color="auto" w:fill="D9D9D9" w:themeFill="background1" w:themeFillShade="D9"/>
            <w:vAlign w:val="bottom"/>
          </w:tcPr>
          <w:p w14:paraId="73B676E7" w14:textId="77777777" w:rsidR="00760A8E" w:rsidRPr="00D535DD" w:rsidRDefault="00760A8E" w:rsidP="00D73986">
            <w:r w:rsidRPr="00D535DD">
              <w:t xml:space="preserve">Summary of </w:t>
            </w:r>
            <w:r>
              <w:t>C</w:t>
            </w:r>
            <w:r w:rsidRPr="00D535DD">
              <w:t>hanges</w:t>
            </w:r>
          </w:p>
        </w:tc>
        <w:tc>
          <w:tcPr>
            <w:tcW w:w="822" w:type="pct"/>
            <w:shd w:val="clear" w:color="auto" w:fill="D9D9D9" w:themeFill="background1" w:themeFillShade="D9"/>
            <w:vAlign w:val="bottom"/>
          </w:tcPr>
          <w:p w14:paraId="39FC6A70" w14:textId="77777777" w:rsidR="00760A8E" w:rsidRPr="00D535DD" w:rsidRDefault="00760A8E" w:rsidP="00D73986">
            <w:r w:rsidRPr="00D535DD">
              <w:t>Author</w:t>
            </w:r>
          </w:p>
        </w:tc>
      </w:tr>
      <w:tr w:rsidR="0097421B" w14:paraId="7BB475CD" w14:textId="77777777" w:rsidTr="0097421B">
        <w:tc>
          <w:tcPr>
            <w:tcW w:w="0" w:type="auto"/>
          </w:tcPr>
          <w:p w14:paraId="51EF25E3" w14:textId="77777777" w:rsidR="0097421B" w:rsidRDefault="0097421B" w:rsidP="0097421B">
            <w:r>
              <w:t>1.0</w:t>
            </w:r>
          </w:p>
        </w:tc>
        <w:tc>
          <w:tcPr>
            <w:tcW w:w="852" w:type="pct"/>
          </w:tcPr>
          <w:p w14:paraId="5E8D5A3E" w14:textId="3BDF2112" w:rsidR="0097421B" w:rsidRDefault="0097421B" w:rsidP="0097421B">
            <w:r>
              <w:t>9/14/2020</w:t>
            </w:r>
          </w:p>
        </w:tc>
        <w:tc>
          <w:tcPr>
            <w:tcW w:w="2909" w:type="pct"/>
          </w:tcPr>
          <w:p w14:paraId="6FCBE220" w14:textId="46B2126E" w:rsidR="0097421B" w:rsidRDefault="0097421B" w:rsidP="0097421B">
            <w:pPr>
              <w:pStyle w:val="ListParagraph"/>
              <w:numPr>
                <w:ilvl w:val="0"/>
                <w:numId w:val="1"/>
              </w:numPr>
              <w:ind w:left="256" w:hanging="270"/>
            </w:pPr>
            <w:r>
              <w:t>Initial Release</w:t>
            </w:r>
          </w:p>
        </w:tc>
        <w:tc>
          <w:tcPr>
            <w:tcW w:w="822" w:type="pct"/>
          </w:tcPr>
          <w:p w14:paraId="4F6F4765" w14:textId="77777777" w:rsidR="0097421B" w:rsidRDefault="0097421B" w:rsidP="0097421B">
            <w:r>
              <w:t>Nathan Marcos</w:t>
            </w:r>
          </w:p>
          <w:p w14:paraId="7B12D59D" w14:textId="77777777" w:rsidR="0097421B" w:rsidRDefault="0097421B" w:rsidP="0097421B">
            <w:r>
              <w:t>Jared Castaneda</w:t>
            </w:r>
          </w:p>
          <w:p w14:paraId="7BAECB26" w14:textId="1C99E5C4" w:rsidR="0097421B" w:rsidRDefault="0097421B" w:rsidP="0097421B">
            <w:r>
              <w:t>Jawad Swed</w:t>
            </w:r>
          </w:p>
        </w:tc>
      </w:tr>
      <w:tr w:rsidR="0097421B" w:rsidDel="00CA7324" w14:paraId="09034EB7" w14:textId="4840B368" w:rsidTr="0097421B">
        <w:trPr>
          <w:del w:id="24" w:author="Jared Castaneda" w:date="2020-11-09T13:06:00Z"/>
        </w:trPr>
        <w:tc>
          <w:tcPr>
            <w:tcW w:w="0" w:type="auto"/>
          </w:tcPr>
          <w:p w14:paraId="55182332" w14:textId="52A0FAFA" w:rsidR="0097421B" w:rsidDel="00CA7324" w:rsidRDefault="00B53F6D" w:rsidP="0097421B">
            <w:pPr>
              <w:rPr>
                <w:del w:id="25" w:author="Jared Castaneda" w:date="2020-11-09T13:06:00Z"/>
              </w:rPr>
            </w:pPr>
            <w:ins w:id="26" w:author="jawad swed" w:date="2020-09-27T15:35:00Z">
              <w:del w:id="27" w:author="Jared Castaneda" w:date="2020-11-09T13:06:00Z">
                <w:r w:rsidDel="00CA7324">
                  <w:delText>1.1</w:delText>
                </w:r>
              </w:del>
            </w:ins>
          </w:p>
        </w:tc>
        <w:tc>
          <w:tcPr>
            <w:tcW w:w="852" w:type="pct"/>
          </w:tcPr>
          <w:p w14:paraId="1A0B1A65" w14:textId="04C93B3D" w:rsidR="0097421B" w:rsidDel="00CA7324" w:rsidRDefault="00B53F6D" w:rsidP="0097421B">
            <w:pPr>
              <w:rPr>
                <w:del w:id="28" w:author="Jared Castaneda" w:date="2020-11-09T13:06:00Z"/>
              </w:rPr>
            </w:pPr>
            <w:ins w:id="29" w:author="jawad swed" w:date="2020-09-27T15:32:00Z">
              <w:del w:id="30" w:author="Jared Castaneda" w:date="2020-11-09T13:06:00Z">
                <w:r w:rsidDel="00CA7324">
                  <w:delText>9/27/2020</w:delText>
                </w:r>
              </w:del>
            </w:ins>
          </w:p>
        </w:tc>
        <w:tc>
          <w:tcPr>
            <w:tcW w:w="2909" w:type="pct"/>
          </w:tcPr>
          <w:p w14:paraId="5B3FED70" w14:textId="36F254A6" w:rsidR="0097421B" w:rsidDel="00CA7324" w:rsidRDefault="00B53F6D" w:rsidP="0097421B">
            <w:pPr>
              <w:pStyle w:val="ListParagraph"/>
              <w:numPr>
                <w:ilvl w:val="0"/>
                <w:numId w:val="1"/>
              </w:numPr>
              <w:ind w:left="256" w:hanging="270"/>
              <w:rPr>
                <w:del w:id="31" w:author="Jared Castaneda" w:date="2020-11-09T13:06:00Z"/>
              </w:rPr>
            </w:pPr>
            <w:ins w:id="32" w:author="jawad swed" w:date="2020-09-27T15:34:00Z">
              <w:del w:id="33" w:author="Jared Castaneda" w:date="2020-11-09T13:06:00Z">
                <w:r w:rsidDel="00CA7324">
                  <w:delText xml:space="preserve">Added </w:delText>
                </w:r>
              </w:del>
            </w:ins>
            <w:ins w:id="34" w:author="jawad swed" w:date="2020-09-27T15:35:00Z">
              <w:del w:id="35" w:author="Jared Castaneda" w:date="2020-11-09T13:06:00Z">
                <w:r w:rsidDel="00CA7324">
                  <w:delText>definitions</w:delText>
                </w:r>
              </w:del>
            </w:ins>
            <w:ins w:id="36" w:author="jawad swed" w:date="2020-09-27T15:34:00Z">
              <w:del w:id="37" w:author="Jared Castaneda" w:date="2020-11-09T13:06:00Z">
                <w:r w:rsidDel="00CA7324">
                  <w:delText xml:space="preserve"> </w:delText>
                </w:r>
              </w:del>
            </w:ins>
          </w:p>
        </w:tc>
        <w:tc>
          <w:tcPr>
            <w:tcW w:w="822" w:type="pct"/>
          </w:tcPr>
          <w:p w14:paraId="3E84D59A" w14:textId="09A634B5" w:rsidR="0097421B" w:rsidDel="00CA7324" w:rsidRDefault="00B53F6D" w:rsidP="0097421B">
            <w:pPr>
              <w:rPr>
                <w:del w:id="38" w:author="Jared Castaneda" w:date="2020-11-09T13:06:00Z"/>
              </w:rPr>
            </w:pPr>
            <w:ins w:id="39" w:author="jawad swed" w:date="2020-09-27T15:35:00Z">
              <w:del w:id="40" w:author="Jared Castaneda" w:date="2020-11-09T13:06:00Z">
                <w:r w:rsidDel="00CA7324">
                  <w:delText>Jawad swed</w:delText>
                </w:r>
              </w:del>
            </w:ins>
          </w:p>
        </w:tc>
      </w:tr>
      <w:tr w:rsidR="0097421B" w14:paraId="7101D52C" w14:textId="77777777" w:rsidTr="0097421B">
        <w:tc>
          <w:tcPr>
            <w:tcW w:w="0" w:type="auto"/>
          </w:tcPr>
          <w:p w14:paraId="769CE55A" w14:textId="5A60040D" w:rsidR="0097421B" w:rsidRDefault="00CA7324" w:rsidP="0097421B">
            <w:ins w:id="41" w:author="Jared Castaneda" w:date="2020-11-09T13:06:00Z">
              <w:r>
                <w:t>2.0</w:t>
              </w:r>
            </w:ins>
          </w:p>
        </w:tc>
        <w:tc>
          <w:tcPr>
            <w:tcW w:w="852" w:type="pct"/>
          </w:tcPr>
          <w:p w14:paraId="7C17ABCC" w14:textId="2B69FEDE" w:rsidR="0097421B" w:rsidRDefault="00FE42D5" w:rsidP="0097421B">
            <w:ins w:id="42" w:author="Jared Castaneda" w:date="2020-11-08T23:32:00Z">
              <w:r>
                <w:t>11/8/2020</w:t>
              </w:r>
            </w:ins>
          </w:p>
        </w:tc>
        <w:tc>
          <w:tcPr>
            <w:tcW w:w="2909" w:type="pct"/>
          </w:tcPr>
          <w:p w14:paraId="3326A5EC" w14:textId="42152F9C" w:rsidR="0097421B" w:rsidRDefault="00FE42D5" w:rsidP="0097421B">
            <w:pPr>
              <w:pStyle w:val="ListParagraph"/>
              <w:numPr>
                <w:ilvl w:val="0"/>
                <w:numId w:val="1"/>
              </w:numPr>
              <w:ind w:left="256" w:hanging="270"/>
            </w:pPr>
            <w:ins w:id="43" w:author="Jared Castaneda" w:date="2020-11-08T23:32:00Z">
              <w:r>
                <w:t xml:space="preserve">Added </w:t>
              </w:r>
            </w:ins>
            <w:ins w:id="44" w:author="Jared Castaneda" w:date="2020-11-09T13:05:00Z">
              <w:r w:rsidR="00CA7324">
                <w:t xml:space="preserve">definitions and </w:t>
              </w:r>
            </w:ins>
            <w:ins w:id="45" w:author="Jared Castaneda" w:date="2020-11-08T23:32:00Z">
              <w:r>
                <w:t>words from Domain Model</w:t>
              </w:r>
            </w:ins>
          </w:p>
        </w:tc>
        <w:tc>
          <w:tcPr>
            <w:tcW w:w="822" w:type="pct"/>
          </w:tcPr>
          <w:p w14:paraId="39036D1D" w14:textId="77777777" w:rsidR="0097421B" w:rsidRDefault="00FE42D5" w:rsidP="0097421B">
            <w:pPr>
              <w:rPr>
                <w:ins w:id="46" w:author="Jared Castaneda" w:date="2020-11-09T13:05:00Z"/>
              </w:rPr>
            </w:pPr>
            <w:ins w:id="47" w:author="Jared Castaneda" w:date="2020-11-08T23:32:00Z">
              <w:r>
                <w:t>Jared Castaneda</w:t>
              </w:r>
            </w:ins>
          </w:p>
          <w:p w14:paraId="6CB82F77" w14:textId="0DF4EC99" w:rsidR="00CA7324" w:rsidRDefault="00CA7324" w:rsidP="0097421B">
            <w:ins w:id="48" w:author="Jared Castaneda" w:date="2020-11-09T13:06:00Z">
              <w:r>
                <w:t>Jawad Swed</w:t>
              </w:r>
            </w:ins>
          </w:p>
        </w:tc>
      </w:tr>
      <w:tr w:rsidR="0097421B" w14:paraId="7C49C45E" w14:textId="77777777" w:rsidTr="0097421B">
        <w:tc>
          <w:tcPr>
            <w:tcW w:w="0" w:type="auto"/>
          </w:tcPr>
          <w:p w14:paraId="5D6EE5A4" w14:textId="45C32188" w:rsidR="0097421B" w:rsidRDefault="0017449F" w:rsidP="0097421B">
            <w:ins w:id="49" w:author="Jared Castaneda" w:date="2020-12-07T13:45:00Z">
              <w:r>
                <w:t>3.0</w:t>
              </w:r>
            </w:ins>
          </w:p>
        </w:tc>
        <w:tc>
          <w:tcPr>
            <w:tcW w:w="852" w:type="pct"/>
          </w:tcPr>
          <w:p w14:paraId="026CB0C7" w14:textId="7275188E" w:rsidR="0097421B" w:rsidRDefault="0017449F" w:rsidP="0097421B">
            <w:ins w:id="50" w:author="Jared Castaneda" w:date="2020-12-07T13:45:00Z">
              <w:r>
                <w:t>12/7/202</w:t>
              </w:r>
            </w:ins>
          </w:p>
        </w:tc>
        <w:tc>
          <w:tcPr>
            <w:tcW w:w="2909" w:type="pct"/>
          </w:tcPr>
          <w:p w14:paraId="1EC680DC" w14:textId="27239AAD" w:rsidR="0097421B" w:rsidRDefault="0017449F" w:rsidP="0097421B">
            <w:pPr>
              <w:pStyle w:val="ListParagraph"/>
              <w:numPr>
                <w:ilvl w:val="0"/>
                <w:numId w:val="1"/>
              </w:numPr>
              <w:ind w:left="256" w:hanging="270"/>
            </w:pPr>
            <w:ins w:id="51" w:author="Jared Castaneda" w:date="2020-12-07T13:45:00Z">
              <w:r>
                <w:t>Edited user roles</w:t>
              </w:r>
            </w:ins>
          </w:p>
        </w:tc>
        <w:tc>
          <w:tcPr>
            <w:tcW w:w="822" w:type="pct"/>
          </w:tcPr>
          <w:p w14:paraId="404A451A" w14:textId="7954903E" w:rsidR="0097421B" w:rsidRDefault="0017449F" w:rsidP="0097421B">
            <w:ins w:id="52" w:author="Jared Castaneda" w:date="2020-12-07T13:45:00Z">
              <w:r>
                <w:t>Jared Castaneda</w:t>
              </w:r>
            </w:ins>
          </w:p>
        </w:tc>
      </w:tr>
    </w:tbl>
    <w:p w14:paraId="32740B03" w14:textId="3457155E" w:rsidR="00EA16FE" w:rsidRDefault="00EA16FE" w:rsidP="00D73986"/>
    <w:p w14:paraId="0BDB73FE" w14:textId="77777777" w:rsidR="00EA16FE" w:rsidRDefault="00EA16FE" w:rsidP="00D73986">
      <w:r>
        <w:br w:type="page"/>
      </w:r>
    </w:p>
    <w:sdt>
      <w:sdtPr>
        <w:rPr>
          <w:rFonts w:asciiTheme="minorHAnsi" w:eastAsiaTheme="minorHAnsi" w:hAnsiTheme="minorHAnsi" w:cstheme="minorBidi"/>
          <w:color w:val="auto"/>
          <w:sz w:val="22"/>
          <w:szCs w:val="22"/>
        </w:rPr>
        <w:id w:val="225190969"/>
        <w:docPartObj>
          <w:docPartGallery w:val="Table of Contents"/>
          <w:docPartUnique/>
        </w:docPartObj>
      </w:sdtPr>
      <w:sdtEndPr>
        <w:rPr>
          <w:noProof/>
        </w:rPr>
      </w:sdtEndPr>
      <w:sdtContent>
        <w:p w14:paraId="39918740" w14:textId="6E3D8BF9" w:rsidR="00C20764" w:rsidRDefault="00C20764" w:rsidP="00CC17B0">
          <w:pPr>
            <w:pStyle w:val="TOCHeading"/>
          </w:pPr>
          <w:r>
            <w:t>Table of Contents</w:t>
          </w:r>
        </w:p>
        <w:p w14:paraId="6612F708" w14:textId="61432F42" w:rsidR="00EF2C76" w:rsidRDefault="000C530D">
          <w:pPr>
            <w:pStyle w:val="TOC1"/>
            <w:rPr>
              <w:rFonts w:eastAsiaTheme="minorEastAsia"/>
              <w:sz w:val="22"/>
            </w:rPr>
          </w:pPr>
          <w:r>
            <w:fldChar w:fldCharType="begin"/>
          </w:r>
          <w:r>
            <w:instrText xml:space="preserve"> TOC \o "1-4" \h \z \u </w:instrText>
          </w:r>
          <w:r>
            <w:fldChar w:fldCharType="separate"/>
          </w:r>
          <w:hyperlink w:anchor="_Toc50216153" w:history="1">
            <w:r w:rsidR="00EF2C76" w:rsidRPr="00515853">
              <w:rPr>
                <w:rStyle w:val="Hyperlink"/>
              </w:rPr>
              <w:t>1</w:t>
            </w:r>
            <w:r w:rsidR="00EF2C76">
              <w:rPr>
                <w:rFonts w:eastAsiaTheme="minorEastAsia"/>
                <w:sz w:val="22"/>
              </w:rPr>
              <w:tab/>
            </w:r>
            <w:r w:rsidR="00EF2C76" w:rsidRPr="00515853">
              <w:rPr>
                <w:rStyle w:val="Hyperlink"/>
              </w:rPr>
              <w:t>Definitions</w:t>
            </w:r>
            <w:r w:rsidR="00EF2C76">
              <w:rPr>
                <w:webHidden/>
              </w:rPr>
              <w:tab/>
            </w:r>
            <w:r w:rsidR="00EF2C76">
              <w:rPr>
                <w:webHidden/>
              </w:rPr>
              <w:fldChar w:fldCharType="begin"/>
            </w:r>
            <w:r w:rsidR="00EF2C76">
              <w:rPr>
                <w:webHidden/>
              </w:rPr>
              <w:instrText xml:space="preserve"> PAGEREF _Toc50216153 \h </w:instrText>
            </w:r>
            <w:r w:rsidR="00EF2C76">
              <w:rPr>
                <w:webHidden/>
              </w:rPr>
            </w:r>
            <w:r w:rsidR="00EF2C76">
              <w:rPr>
                <w:webHidden/>
              </w:rPr>
              <w:fldChar w:fldCharType="separate"/>
            </w:r>
            <w:r w:rsidR="00EF2C76">
              <w:rPr>
                <w:webHidden/>
              </w:rPr>
              <w:t>1</w:t>
            </w:r>
            <w:r w:rsidR="00EF2C76">
              <w:rPr>
                <w:webHidden/>
              </w:rPr>
              <w:fldChar w:fldCharType="end"/>
            </w:r>
          </w:hyperlink>
        </w:p>
        <w:p w14:paraId="1EFE7559" w14:textId="009BC966" w:rsidR="00C20764" w:rsidRDefault="000C530D" w:rsidP="00D73986">
          <w:r>
            <w:fldChar w:fldCharType="end"/>
          </w:r>
        </w:p>
      </w:sdtContent>
    </w:sdt>
    <w:p w14:paraId="559FCBAD" w14:textId="77777777" w:rsidR="00FF4070" w:rsidRPr="00656E0B" w:rsidRDefault="00FF4070" w:rsidP="00656E0B">
      <w:pPr>
        <w:spacing w:after="0"/>
        <w:rPr>
          <w:sz w:val="16"/>
          <w:szCs w:val="16"/>
        </w:rPr>
      </w:pPr>
      <w:bookmarkStart w:id="53" w:name="EndOfTOC"/>
    </w:p>
    <w:p w14:paraId="5055C55E" w14:textId="4FCBC54E" w:rsidR="00FF4070" w:rsidRPr="00656E0B" w:rsidRDefault="00FF4070" w:rsidP="00656E0B">
      <w:pPr>
        <w:spacing w:after="0"/>
        <w:rPr>
          <w:sz w:val="16"/>
          <w:szCs w:val="16"/>
        </w:rPr>
        <w:sectPr w:rsidR="00FF4070" w:rsidRPr="00656E0B" w:rsidSect="000246CF">
          <w:headerReference w:type="default" r:id="rId12"/>
          <w:footerReference w:type="default" r:id="rId13"/>
          <w:headerReference w:type="first" r:id="rId14"/>
          <w:type w:val="oddPage"/>
          <w:pgSz w:w="12240" w:h="15840"/>
          <w:pgMar w:top="720" w:right="720" w:bottom="720" w:left="720" w:header="360" w:footer="360" w:gutter="0"/>
          <w:pgNumType w:start="1"/>
          <w:cols w:space="720"/>
          <w:docGrid w:linePitch="360"/>
        </w:sectPr>
      </w:pPr>
    </w:p>
    <w:bookmarkEnd w:id="53"/>
    <w:p w14:paraId="52D8DA31" w14:textId="16C64BC7" w:rsidR="00EA16FE" w:rsidRPr="005C2960" w:rsidRDefault="00EA16FE" w:rsidP="00D73986"/>
    <w:p w14:paraId="42A0AE17" w14:textId="03F8AAB1" w:rsidR="00866B44" w:rsidDel="00194B10" w:rsidRDefault="00396D65" w:rsidP="00866B44">
      <w:pPr>
        <w:spacing w:after="0"/>
        <w:rPr>
          <w:del w:id="60" w:author="Nathan" w:date="2020-09-28T13:38:00Z"/>
          <w:highlight w:val="yellow"/>
        </w:rPr>
      </w:pPr>
      <w:del w:id="61" w:author="Nathan" w:date="2020-09-28T13:38:00Z">
        <w:r w:rsidRPr="00AA538F" w:rsidDel="00194B10">
          <w:rPr>
            <w:highlight w:val="yellow"/>
          </w:rPr>
          <w:delText xml:space="preserve">NOTE TO STUDENTS:  </w:delText>
        </w:r>
      </w:del>
    </w:p>
    <w:p w14:paraId="3D0E8597" w14:textId="7A9DFF34" w:rsidR="00866B44" w:rsidDel="00194B10" w:rsidRDefault="00396D65" w:rsidP="00866B44">
      <w:pPr>
        <w:pStyle w:val="ListParagraph"/>
        <w:numPr>
          <w:ilvl w:val="0"/>
          <w:numId w:val="5"/>
        </w:numPr>
        <w:rPr>
          <w:del w:id="62" w:author="Nathan" w:date="2020-09-28T13:38:00Z"/>
        </w:rPr>
      </w:pPr>
      <w:del w:id="63" w:author="Nathan" w:date="2020-09-28T13:38:00Z">
        <w:r w:rsidRPr="00866B44" w:rsidDel="00194B10">
          <w:rPr>
            <w:highlight w:val="yellow"/>
          </w:rPr>
          <w:delText xml:space="preserve">See Larman </w:delText>
        </w:r>
        <w:r w:rsidRPr="00866B44" w:rsidDel="00194B10">
          <w:rPr>
            <w:rFonts w:cstheme="minorHAnsi"/>
            <w:highlight w:val="yellow"/>
          </w:rPr>
          <w:delText>§</w:delText>
        </w:r>
        <w:r w:rsidRPr="00866B44" w:rsidDel="00194B10">
          <w:rPr>
            <w:highlight w:val="yellow"/>
          </w:rPr>
          <w:delText>7.</w:delText>
        </w:r>
        <w:r w:rsidR="00226954" w:rsidDel="00194B10">
          <w:rPr>
            <w:highlight w:val="yellow"/>
          </w:rPr>
          <w:delText>8</w:delText>
        </w:r>
        <w:r w:rsidRPr="00866B44" w:rsidDel="00194B10">
          <w:rPr>
            <w:highlight w:val="yellow"/>
          </w:rPr>
          <w:delText xml:space="preserve"> Next Gen Example: (Partial) </w:delText>
        </w:r>
        <w:r w:rsidR="00226954" w:rsidDel="00194B10">
          <w:rPr>
            <w:highlight w:val="yellow"/>
          </w:rPr>
          <w:delText>Glossary</w:delText>
        </w:r>
        <w:r w:rsidR="0084306B" w:rsidRPr="00866B44" w:rsidDel="00194B10">
          <w:rPr>
            <w:highlight w:val="yellow"/>
          </w:rPr>
          <w:delText xml:space="preserve"> and </w:delText>
        </w:r>
        <w:r w:rsidR="0084306B" w:rsidRPr="00866B44" w:rsidDel="00194B10">
          <w:rPr>
            <w:rFonts w:cstheme="minorHAnsi"/>
            <w:highlight w:val="yellow"/>
          </w:rPr>
          <w:delText>§</w:delText>
        </w:r>
        <w:r w:rsidR="0084306B" w:rsidRPr="00866B44" w:rsidDel="00194B10">
          <w:rPr>
            <w:highlight w:val="yellow"/>
          </w:rPr>
          <w:delText>7.</w:delText>
        </w:r>
        <w:r w:rsidR="00226954" w:rsidDel="00194B10">
          <w:rPr>
            <w:highlight w:val="yellow"/>
          </w:rPr>
          <w:delText>9</w:delText>
        </w:r>
        <w:r w:rsidR="0084306B" w:rsidRPr="00866B44" w:rsidDel="00194B10">
          <w:rPr>
            <w:highlight w:val="yellow"/>
          </w:rPr>
          <w:delText xml:space="preserve"> Commentary: </w:delText>
        </w:r>
        <w:r w:rsidR="00226954" w:rsidDel="00194B10">
          <w:rPr>
            <w:highlight w:val="yellow"/>
          </w:rPr>
          <w:delText>Glossary (Data Dictionary)</w:delText>
        </w:r>
        <w:r w:rsidRPr="00866B44" w:rsidDel="00194B10">
          <w:rPr>
            <w:highlight w:val="yellow"/>
          </w:rPr>
          <w:delText xml:space="preserve"> </w:delText>
        </w:r>
      </w:del>
    </w:p>
    <w:p w14:paraId="00DB70FA" w14:textId="3180FDF4" w:rsidR="00F62FCB" w:rsidRPr="00866B44" w:rsidDel="00194B10" w:rsidRDefault="00F62FCB" w:rsidP="00866B44">
      <w:pPr>
        <w:pStyle w:val="ListParagraph"/>
        <w:numPr>
          <w:ilvl w:val="0"/>
          <w:numId w:val="5"/>
        </w:numPr>
        <w:rPr>
          <w:del w:id="64" w:author="Nathan" w:date="2020-09-28T13:38:00Z"/>
        </w:rPr>
      </w:pPr>
      <w:del w:id="65" w:author="Nathan" w:date="2020-09-28T13:38:00Z">
        <w:r w:rsidRPr="00F62FCB" w:rsidDel="00194B10">
          <w:rPr>
            <w:highlight w:val="yellow"/>
          </w:rPr>
          <w:delText>Be sure to alphabetize your Terms</w:delText>
        </w:r>
      </w:del>
    </w:p>
    <w:p w14:paraId="6105232D" w14:textId="53E86847" w:rsidR="00396D65" w:rsidDel="00194B10" w:rsidRDefault="00866B44" w:rsidP="00866B44">
      <w:pPr>
        <w:pStyle w:val="ListParagraph"/>
        <w:numPr>
          <w:ilvl w:val="0"/>
          <w:numId w:val="5"/>
        </w:numPr>
        <w:rPr>
          <w:del w:id="66" w:author="Nathan" w:date="2020-09-28T13:38:00Z"/>
        </w:rPr>
      </w:pPr>
      <w:del w:id="67" w:author="Nathan" w:date="2020-09-28T13:38:00Z">
        <w:r w:rsidDel="00194B10">
          <w:rPr>
            <w:highlight w:val="yellow"/>
          </w:rPr>
          <w:delText>D</w:delText>
        </w:r>
        <w:r w:rsidR="00AA538F" w:rsidRPr="00866B44" w:rsidDel="00194B10">
          <w:rPr>
            <w:highlight w:val="yellow"/>
          </w:rPr>
          <w:delText xml:space="preserve">elete this </w:delText>
        </w:r>
        <w:r w:rsidDel="00194B10">
          <w:rPr>
            <w:highlight w:val="yellow"/>
          </w:rPr>
          <w:delText xml:space="preserve">NOTE </w:delText>
        </w:r>
        <w:r w:rsidR="00AA538F" w:rsidRPr="00866B44" w:rsidDel="00194B10">
          <w:rPr>
            <w:highlight w:val="yellow"/>
          </w:rPr>
          <w:delText>before you deliver</w:delText>
        </w:r>
      </w:del>
    </w:p>
    <w:p w14:paraId="2C07F5A7" w14:textId="455F374A" w:rsidR="00EA16FE" w:rsidRDefault="00226954" w:rsidP="00EF2C76">
      <w:pPr>
        <w:pStyle w:val="Heading1"/>
        <w:keepNext w:val="0"/>
        <w:keepLines w:val="0"/>
      </w:pPr>
      <w:bookmarkStart w:id="68" w:name="_Toc50216153"/>
      <w:r>
        <w:t>Definitions</w:t>
      </w:r>
      <w:bookmarkEnd w:id="68"/>
    </w:p>
    <w:tbl>
      <w:tblPr>
        <w:tblStyle w:val="TableGrid"/>
        <w:tblW w:w="5000" w:type="pct"/>
        <w:tblLook w:val="0620" w:firstRow="1" w:lastRow="0" w:firstColumn="0" w:lastColumn="0" w:noHBand="1" w:noVBand="1"/>
      </w:tblPr>
      <w:tblGrid>
        <w:gridCol w:w="1198"/>
        <w:gridCol w:w="4607"/>
        <w:gridCol w:w="1515"/>
        <w:gridCol w:w="1998"/>
        <w:gridCol w:w="1472"/>
      </w:tblGrid>
      <w:tr w:rsidR="00226954" w:rsidRPr="00EF2C76" w:rsidDel="00B53F6D" w14:paraId="7140CB34" w14:textId="6F5C726F" w:rsidTr="00AC3E00">
        <w:trPr>
          <w:cantSplit/>
          <w:tblHeader/>
          <w:del w:id="69" w:author="jawad swed" w:date="2020-09-27T15:36:00Z"/>
        </w:trPr>
        <w:tc>
          <w:tcPr>
            <w:tcW w:w="555" w:type="pct"/>
            <w:shd w:val="clear" w:color="auto" w:fill="D9D9D9" w:themeFill="background1" w:themeFillShade="D9"/>
            <w:vAlign w:val="bottom"/>
          </w:tcPr>
          <w:p w14:paraId="14280349" w14:textId="538050AE" w:rsidR="00226954" w:rsidRPr="00EF2C76" w:rsidDel="00B53F6D" w:rsidRDefault="00226954" w:rsidP="00AC3E00">
            <w:pPr>
              <w:rPr>
                <w:del w:id="70" w:author="jawad swed" w:date="2020-09-27T15:36:00Z"/>
                <w:b/>
                <w:bCs/>
              </w:rPr>
            </w:pPr>
            <w:del w:id="71" w:author="jawad swed" w:date="2020-09-27T15:36:00Z">
              <w:r w:rsidRPr="00EF2C76" w:rsidDel="00B53F6D">
                <w:rPr>
                  <w:b/>
                  <w:bCs/>
                </w:rPr>
                <w:delText>Term</w:delText>
              </w:r>
            </w:del>
          </w:p>
        </w:tc>
        <w:tc>
          <w:tcPr>
            <w:tcW w:w="2135" w:type="pct"/>
            <w:shd w:val="clear" w:color="auto" w:fill="D9D9D9" w:themeFill="background1" w:themeFillShade="D9"/>
            <w:vAlign w:val="bottom"/>
          </w:tcPr>
          <w:p w14:paraId="5E12C123" w14:textId="3A18AE6E" w:rsidR="00226954" w:rsidRPr="00EF2C76" w:rsidDel="00B53F6D" w:rsidRDefault="00226954" w:rsidP="00AC3E00">
            <w:pPr>
              <w:rPr>
                <w:del w:id="72" w:author="jawad swed" w:date="2020-09-27T15:36:00Z"/>
                <w:b/>
                <w:bCs/>
              </w:rPr>
            </w:pPr>
            <w:del w:id="73" w:author="jawad swed" w:date="2020-09-27T15:36:00Z">
              <w:r w:rsidRPr="00EF2C76" w:rsidDel="00B53F6D">
                <w:rPr>
                  <w:b/>
                  <w:bCs/>
                </w:rPr>
                <w:delText>Definition and Information</w:delText>
              </w:r>
            </w:del>
          </w:p>
        </w:tc>
        <w:tc>
          <w:tcPr>
            <w:tcW w:w="702" w:type="pct"/>
            <w:shd w:val="clear" w:color="auto" w:fill="D9D9D9" w:themeFill="background1" w:themeFillShade="D9"/>
            <w:vAlign w:val="bottom"/>
          </w:tcPr>
          <w:p w14:paraId="10884FB5" w14:textId="766D92F8" w:rsidR="00226954" w:rsidRPr="00EF2C76" w:rsidDel="00B53F6D" w:rsidRDefault="00226954" w:rsidP="00AC3E00">
            <w:pPr>
              <w:rPr>
                <w:del w:id="74" w:author="jawad swed" w:date="2020-09-27T15:36:00Z"/>
                <w:b/>
                <w:bCs/>
              </w:rPr>
            </w:pPr>
            <w:del w:id="75" w:author="jawad swed" w:date="2020-09-27T15:36:00Z">
              <w:r w:rsidRPr="00EF2C76" w:rsidDel="00B53F6D">
                <w:rPr>
                  <w:b/>
                  <w:bCs/>
                </w:rPr>
                <w:delText>Format</w:delText>
              </w:r>
            </w:del>
          </w:p>
        </w:tc>
        <w:tc>
          <w:tcPr>
            <w:tcW w:w="926" w:type="pct"/>
            <w:shd w:val="clear" w:color="auto" w:fill="D9D9D9" w:themeFill="background1" w:themeFillShade="D9"/>
            <w:vAlign w:val="bottom"/>
          </w:tcPr>
          <w:p w14:paraId="057793FF" w14:textId="3E3F4F45" w:rsidR="00EF2C76" w:rsidDel="00B53F6D" w:rsidRDefault="00226954" w:rsidP="00AC3E00">
            <w:pPr>
              <w:rPr>
                <w:del w:id="76" w:author="jawad swed" w:date="2020-09-27T15:36:00Z"/>
                <w:b/>
                <w:bCs/>
              </w:rPr>
            </w:pPr>
            <w:del w:id="77" w:author="jawad swed" w:date="2020-09-27T15:36:00Z">
              <w:r w:rsidRPr="00EF2C76" w:rsidDel="00B53F6D">
                <w:rPr>
                  <w:b/>
                  <w:bCs/>
                </w:rPr>
                <w:delText>Validation</w:delText>
              </w:r>
            </w:del>
          </w:p>
          <w:p w14:paraId="58668D1F" w14:textId="70907ACA" w:rsidR="00226954" w:rsidRPr="00EF2C76" w:rsidDel="00B53F6D" w:rsidRDefault="00226954" w:rsidP="00AC3E00">
            <w:pPr>
              <w:rPr>
                <w:del w:id="78" w:author="jawad swed" w:date="2020-09-27T15:36:00Z"/>
                <w:b/>
                <w:bCs/>
              </w:rPr>
            </w:pPr>
            <w:del w:id="79" w:author="jawad swed" w:date="2020-09-27T15:36:00Z">
              <w:r w:rsidRPr="00EF2C76" w:rsidDel="00B53F6D">
                <w:rPr>
                  <w:b/>
                  <w:bCs/>
                </w:rPr>
                <w:delText>Rules</w:delText>
              </w:r>
            </w:del>
          </w:p>
        </w:tc>
        <w:tc>
          <w:tcPr>
            <w:tcW w:w="682" w:type="pct"/>
            <w:shd w:val="clear" w:color="auto" w:fill="D9D9D9" w:themeFill="background1" w:themeFillShade="D9"/>
            <w:vAlign w:val="bottom"/>
          </w:tcPr>
          <w:p w14:paraId="34876F3C" w14:textId="74A16995" w:rsidR="00226954" w:rsidRPr="00EF2C76" w:rsidDel="00B53F6D" w:rsidRDefault="00226954" w:rsidP="00AC3E00">
            <w:pPr>
              <w:rPr>
                <w:del w:id="80" w:author="jawad swed" w:date="2020-09-27T15:36:00Z"/>
                <w:b/>
                <w:bCs/>
              </w:rPr>
            </w:pPr>
            <w:del w:id="81" w:author="jawad swed" w:date="2020-09-27T15:36:00Z">
              <w:r w:rsidRPr="00EF2C76" w:rsidDel="00B53F6D">
                <w:rPr>
                  <w:b/>
                  <w:bCs/>
                </w:rPr>
                <w:delText>Aliases</w:delText>
              </w:r>
            </w:del>
          </w:p>
        </w:tc>
      </w:tr>
      <w:tr w:rsidR="00226954" w:rsidDel="00B53F6D" w14:paraId="6112CFD6" w14:textId="26B27745" w:rsidTr="00AC3E00">
        <w:trPr>
          <w:cantSplit/>
          <w:del w:id="82" w:author="jawad swed" w:date="2020-09-27T15:36:00Z"/>
        </w:trPr>
        <w:tc>
          <w:tcPr>
            <w:tcW w:w="555" w:type="pct"/>
          </w:tcPr>
          <w:p w14:paraId="5DC08E23" w14:textId="7DB1795D" w:rsidR="00226954" w:rsidDel="00B53F6D" w:rsidRDefault="00226954" w:rsidP="00AD7B18">
            <w:pPr>
              <w:rPr>
                <w:del w:id="83" w:author="jawad swed" w:date="2020-09-27T15:36:00Z"/>
              </w:rPr>
            </w:pPr>
          </w:p>
        </w:tc>
        <w:tc>
          <w:tcPr>
            <w:tcW w:w="2135" w:type="pct"/>
          </w:tcPr>
          <w:p w14:paraId="3F19C57B" w14:textId="1C1B9576" w:rsidR="00226954" w:rsidDel="00B53F6D" w:rsidRDefault="00226954" w:rsidP="005C179D">
            <w:pPr>
              <w:rPr>
                <w:del w:id="84" w:author="jawad swed" w:date="2020-09-27T15:36:00Z"/>
              </w:rPr>
            </w:pPr>
          </w:p>
        </w:tc>
        <w:tc>
          <w:tcPr>
            <w:tcW w:w="702" w:type="pct"/>
          </w:tcPr>
          <w:p w14:paraId="5AB9E7AF" w14:textId="69418763" w:rsidR="00226954" w:rsidDel="00B53F6D" w:rsidRDefault="00226954" w:rsidP="00AC3E00">
            <w:pPr>
              <w:ind w:left="-14"/>
              <w:rPr>
                <w:del w:id="85" w:author="jawad swed" w:date="2020-09-27T15:36:00Z"/>
              </w:rPr>
            </w:pPr>
          </w:p>
        </w:tc>
        <w:tc>
          <w:tcPr>
            <w:tcW w:w="926" w:type="pct"/>
          </w:tcPr>
          <w:p w14:paraId="4E88618A" w14:textId="11F3D1A9" w:rsidR="00226954" w:rsidDel="00B53F6D" w:rsidRDefault="00226954" w:rsidP="00AC3E00">
            <w:pPr>
              <w:rPr>
                <w:del w:id="86" w:author="jawad swed" w:date="2020-09-27T15:36:00Z"/>
              </w:rPr>
            </w:pPr>
          </w:p>
        </w:tc>
        <w:tc>
          <w:tcPr>
            <w:tcW w:w="682" w:type="pct"/>
          </w:tcPr>
          <w:p w14:paraId="3CA65C9F" w14:textId="51BEFB10" w:rsidR="00226954" w:rsidDel="00B53F6D" w:rsidRDefault="00226954" w:rsidP="00AC3E00">
            <w:pPr>
              <w:rPr>
                <w:del w:id="87" w:author="jawad swed" w:date="2020-09-27T15:36:00Z"/>
              </w:rPr>
            </w:pPr>
          </w:p>
        </w:tc>
      </w:tr>
      <w:tr w:rsidR="00AC3E00" w:rsidDel="00B53F6D" w14:paraId="6AC3B1B7" w14:textId="196AE7A4" w:rsidTr="00AC3E00">
        <w:trPr>
          <w:cantSplit/>
          <w:del w:id="88" w:author="jawad swed" w:date="2020-09-27T15:36:00Z"/>
        </w:trPr>
        <w:tc>
          <w:tcPr>
            <w:tcW w:w="555" w:type="pct"/>
          </w:tcPr>
          <w:p w14:paraId="59FDC99A" w14:textId="4D269579" w:rsidR="00AC3E00" w:rsidDel="00B53F6D" w:rsidRDefault="00AC3E00" w:rsidP="00AD7B18">
            <w:pPr>
              <w:rPr>
                <w:del w:id="89" w:author="jawad swed" w:date="2020-09-27T15:36:00Z"/>
              </w:rPr>
            </w:pPr>
          </w:p>
        </w:tc>
        <w:tc>
          <w:tcPr>
            <w:tcW w:w="2135" w:type="pct"/>
          </w:tcPr>
          <w:p w14:paraId="782BF747" w14:textId="3C3F52FF" w:rsidR="00AC3E00" w:rsidDel="00B53F6D" w:rsidRDefault="00AC3E00" w:rsidP="005C179D">
            <w:pPr>
              <w:rPr>
                <w:del w:id="90" w:author="jawad swed" w:date="2020-09-27T15:36:00Z"/>
              </w:rPr>
            </w:pPr>
          </w:p>
        </w:tc>
        <w:tc>
          <w:tcPr>
            <w:tcW w:w="702" w:type="pct"/>
          </w:tcPr>
          <w:p w14:paraId="49BA52EE" w14:textId="645FCB60" w:rsidR="00AC3E00" w:rsidDel="00B53F6D" w:rsidRDefault="00AC3E00" w:rsidP="00AC3E00">
            <w:pPr>
              <w:ind w:left="-14"/>
              <w:rPr>
                <w:del w:id="91" w:author="jawad swed" w:date="2020-09-27T15:36:00Z"/>
              </w:rPr>
            </w:pPr>
          </w:p>
        </w:tc>
        <w:tc>
          <w:tcPr>
            <w:tcW w:w="926" w:type="pct"/>
          </w:tcPr>
          <w:p w14:paraId="0C0C6349" w14:textId="4A09FF16" w:rsidR="00AC3E00" w:rsidDel="00B53F6D" w:rsidRDefault="00AC3E00" w:rsidP="00AC3E00">
            <w:pPr>
              <w:rPr>
                <w:del w:id="92" w:author="jawad swed" w:date="2020-09-27T15:36:00Z"/>
              </w:rPr>
            </w:pPr>
          </w:p>
        </w:tc>
        <w:tc>
          <w:tcPr>
            <w:tcW w:w="682" w:type="pct"/>
          </w:tcPr>
          <w:p w14:paraId="52498D6F" w14:textId="7C8BC754" w:rsidR="00AC3E00" w:rsidDel="00B53F6D" w:rsidRDefault="00AC3E00" w:rsidP="00AC3E00">
            <w:pPr>
              <w:rPr>
                <w:del w:id="93" w:author="jawad swed" w:date="2020-09-27T15:36:00Z"/>
              </w:rPr>
            </w:pPr>
          </w:p>
        </w:tc>
      </w:tr>
      <w:tr w:rsidR="00AC3E00" w:rsidDel="00B53F6D" w14:paraId="3158F99C" w14:textId="5084E072" w:rsidTr="00AC3E00">
        <w:trPr>
          <w:cantSplit/>
          <w:del w:id="94" w:author="jawad swed" w:date="2020-09-27T15:36:00Z"/>
        </w:trPr>
        <w:tc>
          <w:tcPr>
            <w:tcW w:w="555" w:type="pct"/>
          </w:tcPr>
          <w:p w14:paraId="554D827F" w14:textId="631963E9" w:rsidR="00AC3E00" w:rsidDel="00B53F6D" w:rsidRDefault="00AC3E00" w:rsidP="00AC3E00">
            <w:pPr>
              <w:rPr>
                <w:del w:id="95" w:author="jawad swed" w:date="2020-09-27T15:36:00Z"/>
              </w:rPr>
            </w:pPr>
          </w:p>
        </w:tc>
        <w:tc>
          <w:tcPr>
            <w:tcW w:w="2135" w:type="pct"/>
          </w:tcPr>
          <w:p w14:paraId="19942C63" w14:textId="1B722579" w:rsidR="00AC3E00" w:rsidDel="00B53F6D" w:rsidRDefault="00AC3E00" w:rsidP="00AC3E00">
            <w:pPr>
              <w:rPr>
                <w:del w:id="96" w:author="jawad swed" w:date="2020-09-27T15:36:00Z"/>
              </w:rPr>
            </w:pPr>
          </w:p>
        </w:tc>
        <w:tc>
          <w:tcPr>
            <w:tcW w:w="702" w:type="pct"/>
          </w:tcPr>
          <w:p w14:paraId="64779B2B" w14:textId="48D1EDB9" w:rsidR="00AC3E00" w:rsidDel="00B53F6D" w:rsidRDefault="00AC3E00" w:rsidP="00AC3E00">
            <w:pPr>
              <w:ind w:left="-14"/>
              <w:rPr>
                <w:del w:id="97" w:author="jawad swed" w:date="2020-09-27T15:36:00Z"/>
              </w:rPr>
            </w:pPr>
          </w:p>
        </w:tc>
        <w:tc>
          <w:tcPr>
            <w:tcW w:w="926" w:type="pct"/>
          </w:tcPr>
          <w:p w14:paraId="5B88AC37" w14:textId="46B30386" w:rsidR="00AC3E00" w:rsidDel="00B53F6D" w:rsidRDefault="00AC3E00" w:rsidP="00AC3E00">
            <w:pPr>
              <w:rPr>
                <w:del w:id="98" w:author="jawad swed" w:date="2020-09-27T15:36:00Z"/>
              </w:rPr>
            </w:pPr>
          </w:p>
        </w:tc>
        <w:tc>
          <w:tcPr>
            <w:tcW w:w="682" w:type="pct"/>
          </w:tcPr>
          <w:p w14:paraId="2543B3E4" w14:textId="43BD4ECD" w:rsidR="00AC3E00" w:rsidDel="00B53F6D" w:rsidRDefault="00AC3E00" w:rsidP="00AC3E00">
            <w:pPr>
              <w:rPr>
                <w:del w:id="99" w:author="jawad swed" w:date="2020-09-27T15:36:00Z"/>
              </w:rPr>
            </w:pPr>
          </w:p>
        </w:tc>
      </w:tr>
    </w:tbl>
    <w:p w14:paraId="712CF3E5" w14:textId="75B045C1" w:rsidR="00226954" w:rsidRDefault="00226954" w:rsidP="0097421B">
      <w:pPr>
        <w:pStyle w:val="NormalL1"/>
        <w:ind w:left="0"/>
        <w:rPr>
          <w:ins w:id="100" w:author="jawad swed" w:date="2020-09-27T15:35:00Z"/>
        </w:rPr>
      </w:pPr>
    </w:p>
    <w:tbl>
      <w:tblPr>
        <w:tblStyle w:val="TableGrid"/>
        <w:tblW w:w="5000" w:type="pct"/>
        <w:tblLook w:val="0620" w:firstRow="1" w:lastRow="0" w:firstColumn="0" w:lastColumn="0" w:noHBand="1" w:noVBand="1"/>
        <w:tblPrChange w:id="101" w:author="Jared Castaneda" w:date="2020-10-14T14:55:00Z">
          <w:tblPr>
            <w:tblStyle w:val="TableGrid"/>
            <w:tblW w:w="5000" w:type="pct"/>
            <w:tblLook w:val="0620" w:firstRow="1" w:lastRow="0" w:firstColumn="0" w:lastColumn="0" w:noHBand="1" w:noVBand="1"/>
          </w:tblPr>
        </w:tblPrChange>
      </w:tblPr>
      <w:tblGrid>
        <w:gridCol w:w="1734"/>
        <w:gridCol w:w="4372"/>
        <w:gridCol w:w="1329"/>
        <w:gridCol w:w="1816"/>
        <w:gridCol w:w="1539"/>
        <w:tblGridChange w:id="102">
          <w:tblGrid>
            <w:gridCol w:w="1552"/>
            <w:gridCol w:w="182"/>
            <w:gridCol w:w="4335"/>
            <w:gridCol w:w="37"/>
            <w:gridCol w:w="1329"/>
            <w:gridCol w:w="61"/>
            <w:gridCol w:w="1755"/>
            <w:gridCol w:w="154"/>
            <w:gridCol w:w="1385"/>
          </w:tblGrid>
        </w:tblGridChange>
      </w:tblGrid>
      <w:tr w:rsidR="00B53F6D" w:rsidRPr="00EF2C76" w14:paraId="7BDEF781" w14:textId="77777777" w:rsidTr="005E7CE7">
        <w:trPr>
          <w:cantSplit/>
          <w:tblHeader/>
          <w:ins w:id="103" w:author="jawad swed" w:date="2020-09-27T15:35:00Z"/>
          <w:trPrChange w:id="104" w:author="Jared Castaneda" w:date="2020-10-14T14:55:00Z">
            <w:trPr>
              <w:cantSplit/>
              <w:tblHeader/>
            </w:trPr>
          </w:trPrChange>
        </w:trPr>
        <w:tc>
          <w:tcPr>
            <w:tcW w:w="804" w:type="pct"/>
            <w:shd w:val="clear" w:color="auto" w:fill="D9D9D9" w:themeFill="background1" w:themeFillShade="D9"/>
            <w:vAlign w:val="bottom"/>
            <w:tcPrChange w:id="105" w:author="Jared Castaneda" w:date="2020-10-14T14:55:00Z">
              <w:tcPr>
                <w:tcW w:w="657" w:type="pct"/>
                <w:shd w:val="clear" w:color="auto" w:fill="D9D9D9" w:themeFill="background1" w:themeFillShade="D9"/>
                <w:vAlign w:val="bottom"/>
              </w:tcPr>
            </w:tcPrChange>
          </w:tcPr>
          <w:p w14:paraId="5DA8F41D" w14:textId="77777777" w:rsidR="00B53F6D" w:rsidRPr="00EF2C76" w:rsidRDefault="00B53F6D" w:rsidP="005C179D">
            <w:pPr>
              <w:rPr>
                <w:ins w:id="106" w:author="jawad swed" w:date="2020-09-27T15:35:00Z"/>
                <w:b/>
                <w:bCs/>
              </w:rPr>
            </w:pPr>
            <w:ins w:id="107" w:author="jawad swed" w:date="2020-09-27T15:35:00Z">
              <w:r w:rsidRPr="00EF2C76">
                <w:rPr>
                  <w:b/>
                  <w:bCs/>
                </w:rPr>
                <w:t>Term</w:t>
              </w:r>
            </w:ins>
          </w:p>
        </w:tc>
        <w:tc>
          <w:tcPr>
            <w:tcW w:w="2072" w:type="pct"/>
            <w:shd w:val="clear" w:color="auto" w:fill="D9D9D9" w:themeFill="background1" w:themeFillShade="D9"/>
            <w:vAlign w:val="bottom"/>
            <w:tcPrChange w:id="108" w:author="Jared Castaneda" w:date="2020-10-14T14:55:00Z">
              <w:tcPr>
                <w:tcW w:w="2109" w:type="pct"/>
                <w:gridSpan w:val="2"/>
                <w:shd w:val="clear" w:color="auto" w:fill="D9D9D9" w:themeFill="background1" w:themeFillShade="D9"/>
                <w:vAlign w:val="bottom"/>
              </w:tcPr>
            </w:tcPrChange>
          </w:tcPr>
          <w:p w14:paraId="35A9D6AD" w14:textId="77777777" w:rsidR="00B53F6D" w:rsidRPr="00EF2C76" w:rsidRDefault="00B53F6D" w:rsidP="005C179D">
            <w:pPr>
              <w:rPr>
                <w:ins w:id="109" w:author="jawad swed" w:date="2020-09-27T15:35:00Z"/>
                <w:b/>
                <w:bCs/>
              </w:rPr>
            </w:pPr>
            <w:ins w:id="110" w:author="jawad swed" w:date="2020-09-27T15:35:00Z">
              <w:r w:rsidRPr="00EF2C76">
                <w:rPr>
                  <w:b/>
                  <w:bCs/>
                </w:rPr>
                <w:t>Definition and Information</w:t>
              </w:r>
            </w:ins>
          </w:p>
        </w:tc>
        <w:tc>
          <w:tcPr>
            <w:tcW w:w="639" w:type="pct"/>
            <w:shd w:val="clear" w:color="auto" w:fill="D9D9D9" w:themeFill="background1" w:themeFillShade="D9"/>
            <w:vAlign w:val="bottom"/>
            <w:tcPrChange w:id="111" w:author="Jared Castaneda" w:date="2020-10-14T14:55:00Z">
              <w:tcPr>
                <w:tcW w:w="677" w:type="pct"/>
                <w:gridSpan w:val="3"/>
                <w:shd w:val="clear" w:color="auto" w:fill="D9D9D9" w:themeFill="background1" w:themeFillShade="D9"/>
                <w:vAlign w:val="bottom"/>
              </w:tcPr>
            </w:tcPrChange>
          </w:tcPr>
          <w:p w14:paraId="4F9D7207" w14:textId="77777777" w:rsidR="00B53F6D" w:rsidRPr="00EF2C76" w:rsidRDefault="00B53F6D" w:rsidP="005C179D">
            <w:pPr>
              <w:rPr>
                <w:ins w:id="112" w:author="jawad swed" w:date="2020-09-27T15:35:00Z"/>
                <w:b/>
                <w:bCs/>
              </w:rPr>
            </w:pPr>
            <w:ins w:id="113" w:author="jawad swed" w:date="2020-09-27T15:35:00Z">
              <w:r w:rsidRPr="00EF2C76">
                <w:rPr>
                  <w:b/>
                  <w:bCs/>
                </w:rPr>
                <w:t>Format</w:t>
              </w:r>
            </w:ins>
          </w:p>
        </w:tc>
        <w:tc>
          <w:tcPr>
            <w:tcW w:w="864" w:type="pct"/>
            <w:shd w:val="clear" w:color="auto" w:fill="D9D9D9" w:themeFill="background1" w:themeFillShade="D9"/>
            <w:vAlign w:val="bottom"/>
            <w:tcPrChange w:id="114" w:author="Jared Castaneda" w:date="2020-10-14T14:55:00Z">
              <w:tcPr>
                <w:tcW w:w="900" w:type="pct"/>
                <w:gridSpan w:val="2"/>
                <w:shd w:val="clear" w:color="auto" w:fill="D9D9D9" w:themeFill="background1" w:themeFillShade="D9"/>
                <w:vAlign w:val="bottom"/>
              </w:tcPr>
            </w:tcPrChange>
          </w:tcPr>
          <w:p w14:paraId="662C65CF" w14:textId="77777777" w:rsidR="00B53F6D" w:rsidRDefault="00B53F6D" w:rsidP="005C179D">
            <w:pPr>
              <w:rPr>
                <w:ins w:id="115" w:author="jawad swed" w:date="2020-09-27T15:35:00Z"/>
                <w:b/>
                <w:bCs/>
              </w:rPr>
            </w:pPr>
            <w:ins w:id="116" w:author="jawad swed" w:date="2020-09-27T15:35:00Z">
              <w:r w:rsidRPr="00EF2C76">
                <w:rPr>
                  <w:b/>
                  <w:bCs/>
                </w:rPr>
                <w:t>Validation</w:t>
              </w:r>
            </w:ins>
          </w:p>
          <w:p w14:paraId="504AAC49" w14:textId="77777777" w:rsidR="00B53F6D" w:rsidRPr="00EF2C76" w:rsidRDefault="00B53F6D" w:rsidP="005C179D">
            <w:pPr>
              <w:rPr>
                <w:ins w:id="117" w:author="jawad swed" w:date="2020-09-27T15:35:00Z"/>
                <w:b/>
                <w:bCs/>
              </w:rPr>
            </w:pPr>
            <w:ins w:id="118" w:author="jawad swed" w:date="2020-09-27T15:35:00Z">
              <w:r w:rsidRPr="00EF2C76">
                <w:rPr>
                  <w:b/>
                  <w:bCs/>
                </w:rPr>
                <w:t>Rules</w:t>
              </w:r>
            </w:ins>
          </w:p>
        </w:tc>
        <w:tc>
          <w:tcPr>
            <w:tcW w:w="621" w:type="pct"/>
            <w:shd w:val="clear" w:color="auto" w:fill="D9D9D9" w:themeFill="background1" w:themeFillShade="D9"/>
            <w:vAlign w:val="bottom"/>
            <w:tcPrChange w:id="119" w:author="Jared Castaneda" w:date="2020-10-14T14:55:00Z">
              <w:tcPr>
                <w:tcW w:w="657" w:type="pct"/>
                <w:shd w:val="clear" w:color="auto" w:fill="D9D9D9" w:themeFill="background1" w:themeFillShade="D9"/>
                <w:vAlign w:val="bottom"/>
              </w:tcPr>
            </w:tcPrChange>
          </w:tcPr>
          <w:p w14:paraId="5BC0508C" w14:textId="77777777" w:rsidR="00B53F6D" w:rsidRPr="00EF2C76" w:rsidRDefault="00B53F6D" w:rsidP="005C179D">
            <w:pPr>
              <w:rPr>
                <w:ins w:id="120" w:author="jawad swed" w:date="2020-09-27T15:35:00Z"/>
                <w:b/>
                <w:bCs/>
              </w:rPr>
            </w:pPr>
            <w:ins w:id="121" w:author="jawad swed" w:date="2020-09-27T15:35:00Z">
              <w:r w:rsidRPr="00EF2C76">
                <w:rPr>
                  <w:b/>
                  <w:bCs/>
                </w:rPr>
                <w:t>Aliases</w:t>
              </w:r>
            </w:ins>
          </w:p>
        </w:tc>
      </w:tr>
      <w:tr w:rsidR="00B53F6D" w14:paraId="7394B068" w14:textId="77777777" w:rsidTr="005E7CE7">
        <w:trPr>
          <w:cantSplit/>
          <w:ins w:id="122" w:author="jawad swed" w:date="2020-09-27T15:35:00Z"/>
          <w:trPrChange w:id="123" w:author="Jared Castaneda" w:date="2020-10-14T14:55:00Z">
            <w:trPr>
              <w:cantSplit/>
            </w:trPr>
          </w:trPrChange>
        </w:trPr>
        <w:tc>
          <w:tcPr>
            <w:tcW w:w="804" w:type="pct"/>
            <w:tcPrChange w:id="124" w:author="Jared Castaneda" w:date="2020-10-14T14:55:00Z">
              <w:tcPr>
                <w:tcW w:w="657" w:type="pct"/>
              </w:tcPr>
            </w:tcPrChange>
          </w:tcPr>
          <w:p w14:paraId="6645170C" w14:textId="1AE8CFE3" w:rsidR="00B53F6D" w:rsidRDefault="00B53F6D" w:rsidP="00B53F6D">
            <w:pPr>
              <w:rPr>
                <w:ins w:id="125" w:author="jawad swed" w:date="2020-09-27T15:35:00Z"/>
              </w:rPr>
            </w:pPr>
            <w:ins w:id="126" w:author="jawad swed" w:date="2020-09-27T15:36:00Z">
              <w:r>
                <w:t>Digital Ticket</w:t>
              </w:r>
            </w:ins>
          </w:p>
        </w:tc>
        <w:tc>
          <w:tcPr>
            <w:tcW w:w="2072" w:type="pct"/>
            <w:tcPrChange w:id="127" w:author="Jared Castaneda" w:date="2020-10-14T14:55:00Z">
              <w:tcPr>
                <w:tcW w:w="2109" w:type="pct"/>
                <w:gridSpan w:val="2"/>
              </w:tcPr>
            </w:tcPrChange>
          </w:tcPr>
          <w:p w14:paraId="152A9D59" w14:textId="20331ED2" w:rsidR="00B53F6D" w:rsidRDefault="00B53F6D" w:rsidP="00B53F6D">
            <w:pPr>
              <w:rPr>
                <w:ins w:id="128" w:author="jawad swed" w:date="2020-09-27T15:35:00Z"/>
              </w:rPr>
            </w:pPr>
            <w:ins w:id="129" w:author="jawad swed" w:date="2020-09-27T15:36:00Z">
              <w:r>
                <w:t>A digital Document that works as proof for entering a plane. The document includes: a ticket number (</w:t>
              </w:r>
              <w:r w:rsidRPr="006F0D13">
                <w:t>including the airline's 3-digit ticketing code, a 4-digit form number, a 6-digit serial number, and a check digit)</w:t>
              </w:r>
              <w:r>
                <w:t xml:space="preserve"> usually symbolized with a barcode , flights details (departure and arrival times), baggage allowance, seat number and flight class</w:t>
              </w:r>
            </w:ins>
          </w:p>
        </w:tc>
        <w:tc>
          <w:tcPr>
            <w:tcW w:w="639" w:type="pct"/>
            <w:tcPrChange w:id="130" w:author="Jared Castaneda" w:date="2020-10-14T14:55:00Z">
              <w:tcPr>
                <w:tcW w:w="677" w:type="pct"/>
                <w:gridSpan w:val="3"/>
              </w:tcPr>
            </w:tcPrChange>
          </w:tcPr>
          <w:p w14:paraId="1EE30C71" w14:textId="643225C5" w:rsidR="00B53F6D" w:rsidRDefault="00B53F6D" w:rsidP="00B53F6D">
            <w:pPr>
              <w:ind w:left="-14"/>
              <w:rPr>
                <w:ins w:id="131" w:author="jawad swed" w:date="2020-09-27T15:35:00Z"/>
              </w:rPr>
            </w:pPr>
            <w:ins w:id="132" w:author="jawad swed" w:date="2020-09-27T15:36:00Z">
              <w:r>
                <w:t>14- digit code of several subparts.</w:t>
              </w:r>
              <w:r>
                <w:br/>
                <w:t xml:space="preserve">Other written seating and flight information </w:t>
              </w:r>
            </w:ins>
          </w:p>
        </w:tc>
        <w:tc>
          <w:tcPr>
            <w:tcW w:w="864" w:type="pct"/>
            <w:tcPrChange w:id="133" w:author="Jared Castaneda" w:date="2020-10-14T14:55:00Z">
              <w:tcPr>
                <w:tcW w:w="900" w:type="pct"/>
                <w:gridSpan w:val="2"/>
              </w:tcPr>
            </w:tcPrChange>
          </w:tcPr>
          <w:p w14:paraId="07610BDE" w14:textId="72DFDB58" w:rsidR="00B53F6D" w:rsidRDefault="00B53F6D" w:rsidP="00B53F6D">
            <w:pPr>
              <w:rPr>
                <w:ins w:id="134" w:author="jawad swed" w:date="2020-09-27T15:35:00Z"/>
              </w:rPr>
            </w:pPr>
            <w:ins w:id="135" w:author="jawad swed" w:date="2020-09-27T15:36:00Z">
              <w:r>
                <w:t>The last digit is a check digit</w:t>
              </w:r>
            </w:ins>
          </w:p>
        </w:tc>
        <w:tc>
          <w:tcPr>
            <w:tcW w:w="621" w:type="pct"/>
            <w:tcPrChange w:id="136" w:author="Jared Castaneda" w:date="2020-10-14T14:55:00Z">
              <w:tcPr>
                <w:tcW w:w="657" w:type="pct"/>
              </w:tcPr>
            </w:tcPrChange>
          </w:tcPr>
          <w:p w14:paraId="3110FBB2" w14:textId="10EEA493" w:rsidR="00B53F6D" w:rsidRDefault="00B53F6D" w:rsidP="00B53F6D">
            <w:pPr>
              <w:rPr>
                <w:ins w:id="137" w:author="jawad swed" w:date="2020-09-27T15:35:00Z"/>
              </w:rPr>
            </w:pPr>
            <w:ins w:id="138" w:author="jawad swed" w:date="2020-09-27T15:36:00Z">
              <w:r>
                <w:t>Universal flight code</w:t>
              </w:r>
            </w:ins>
          </w:p>
        </w:tc>
      </w:tr>
      <w:tr w:rsidR="00B53F6D" w14:paraId="32E5A721" w14:textId="77777777" w:rsidTr="005E7CE7">
        <w:trPr>
          <w:cantSplit/>
          <w:ins w:id="139" w:author="jawad swed" w:date="2020-09-27T15:35:00Z"/>
          <w:trPrChange w:id="140" w:author="Jared Castaneda" w:date="2020-10-14T14:55:00Z">
            <w:trPr>
              <w:cantSplit/>
            </w:trPr>
          </w:trPrChange>
        </w:trPr>
        <w:tc>
          <w:tcPr>
            <w:tcW w:w="804" w:type="pct"/>
            <w:tcPrChange w:id="141" w:author="Jared Castaneda" w:date="2020-10-14T14:55:00Z">
              <w:tcPr>
                <w:tcW w:w="657" w:type="pct"/>
              </w:tcPr>
            </w:tcPrChange>
          </w:tcPr>
          <w:p w14:paraId="0AF50114" w14:textId="6C9E6DB3" w:rsidR="00B53F6D" w:rsidRDefault="00B53F6D" w:rsidP="00B53F6D">
            <w:pPr>
              <w:rPr>
                <w:ins w:id="142" w:author="jawad swed" w:date="2020-09-27T15:35:00Z"/>
              </w:rPr>
            </w:pPr>
            <w:ins w:id="143" w:author="jawad swed" w:date="2020-09-27T15:36:00Z">
              <w:r>
                <w:t>Gift card</w:t>
              </w:r>
            </w:ins>
          </w:p>
        </w:tc>
        <w:tc>
          <w:tcPr>
            <w:tcW w:w="2072" w:type="pct"/>
            <w:tcPrChange w:id="144" w:author="Jared Castaneda" w:date="2020-10-14T14:55:00Z">
              <w:tcPr>
                <w:tcW w:w="2109" w:type="pct"/>
                <w:gridSpan w:val="2"/>
              </w:tcPr>
            </w:tcPrChange>
          </w:tcPr>
          <w:p w14:paraId="3C953614" w14:textId="5870B56E" w:rsidR="00B53F6D" w:rsidRDefault="00B53F6D" w:rsidP="00B53F6D">
            <w:pPr>
              <w:rPr>
                <w:ins w:id="145" w:author="jawad swed" w:date="2020-09-27T15:35:00Z"/>
              </w:rPr>
            </w:pPr>
            <w:ins w:id="146" w:author="jawad swed" w:date="2020-09-27T15:36:00Z">
              <w:r>
                <w:t xml:space="preserve">A card that has a unique serial number, usually symbolized with a barcode placed on the card. </w:t>
              </w:r>
              <w:r w:rsidRPr="002925FA">
                <w:t xml:space="preserve">When a customer purchases a gift card, the barcode is scanned into a point of sale (POS) system. The point of sales system recognizes the gift card's unique serial number </w:t>
              </w:r>
              <w:r>
                <w:t>and its value</w:t>
              </w:r>
              <w:r w:rsidRPr="002925FA">
                <w:t>. The value of the gift card is not stored on the card but within the point of sale system</w:t>
              </w:r>
              <w:r>
                <w:t>. The card also has the Tuffy flights logo</w:t>
              </w:r>
            </w:ins>
          </w:p>
        </w:tc>
        <w:tc>
          <w:tcPr>
            <w:tcW w:w="639" w:type="pct"/>
            <w:tcPrChange w:id="147" w:author="Jared Castaneda" w:date="2020-10-14T14:55:00Z">
              <w:tcPr>
                <w:tcW w:w="677" w:type="pct"/>
                <w:gridSpan w:val="3"/>
              </w:tcPr>
            </w:tcPrChange>
          </w:tcPr>
          <w:p w14:paraId="4348771B" w14:textId="76ED1BAB" w:rsidR="00B53F6D" w:rsidRDefault="00B53F6D" w:rsidP="00B53F6D">
            <w:pPr>
              <w:ind w:left="-14"/>
              <w:rPr>
                <w:ins w:id="148" w:author="jawad swed" w:date="2020-09-27T15:35:00Z"/>
              </w:rPr>
            </w:pPr>
            <w:ins w:id="149" w:author="jawad swed" w:date="2020-09-27T15:36:00Z">
              <w:r>
                <w:t>9- digit code.</w:t>
              </w:r>
            </w:ins>
          </w:p>
        </w:tc>
        <w:tc>
          <w:tcPr>
            <w:tcW w:w="864" w:type="pct"/>
            <w:tcPrChange w:id="150" w:author="Jared Castaneda" w:date="2020-10-14T14:55:00Z">
              <w:tcPr>
                <w:tcW w:w="900" w:type="pct"/>
                <w:gridSpan w:val="2"/>
              </w:tcPr>
            </w:tcPrChange>
          </w:tcPr>
          <w:p w14:paraId="4E0E187B" w14:textId="014B5FBE" w:rsidR="00B53F6D" w:rsidRDefault="00B53F6D" w:rsidP="00B53F6D">
            <w:pPr>
              <w:rPr>
                <w:ins w:id="151" w:author="jawad swed" w:date="2020-09-27T15:35:00Z"/>
              </w:rPr>
            </w:pPr>
            <w:ins w:id="152" w:author="jawad swed" w:date="2020-09-27T15:36:00Z">
              <w:r>
                <w:t xml:space="preserve">The 9 digits as unique digits recognized by the (POS) system  </w:t>
              </w:r>
            </w:ins>
          </w:p>
        </w:tc>
        <w:tc>
          <w:tcPr>
            <w:tcW w:w="621" w:type="pct"/>
            <w:tcPrChange w:id="153" w:author="Jared Castaneda" w:date="2020-10-14T14:55:00Z">
              <w:tcPr>
                <w:tcW w:w="657" w:type="pct"/>
              </w:tcPr>
            </w:tcPrChange>
          </w:tcPr>
          <w:p w14:paraId="0DCE0014" w14:textId="77777777" w:rsidR="00B53F6D" w:rsidRDefault="00B53F6D" w:rsidP="00B53F6D">
            <w:pPr>
              <w:rPr>
                <w:ins w:id="154" w:author="jawad swed" w:date="2020-09-27T15:35:00Z"/>
              </w:rPr>
            </w:pPr>
          </w:p>
        </w:tc>
      </w:tr>
      <w:tr w:rsidR="00B53F6D" w14:paraId="04A184DD" w14:textId="77777777" w:rsidTr="005E7CE7">
        <w:trPr>
          <w:cantSplit/>
          <w:ins w:id="155" w:author="jawad swed" w:date="2020-09-27T15:35:00Z"/>
          <w:trPrChange w:id="156" w:author="Jared Castaneda" w:date="2020-10-14T14:55:00Z">
            <w:trPr>
              <w:cantSplit/>
            </w:trPr>
          </w:trPrChange>
        </w:trPr>
        <w:tc>
          <w:tcPr>
            <w:tcW w:w="804" w:type="pct"/>
            <w:tcPrChange w:id="157" w:author="Jared Castaneda" w:date="2020-10-14T14:55:00Z">
              <w:tcPr>
                <w:tcW w:w="657" w:type="pct"/>
              </w:tcPr>
            </w:tcPrChange>
          </w:tcPr>
          <w:p w14:paraId="2F4968BE" w14:textId="7D0E2C2F" w:rsidR="00B53F6D" w:rsidRDefault="00B53F6D" w:rsidP="00B53F6D">
            <w:pPr>
              <w:rPr>
                <w:ins w:id="158" w:author="jawad swed" w:date="2020-09-27T15:35:00Z"/>
              </w:rPr>
            </w:pPr>
            <w:ins w:id="159" w:author="jawad swed" w:date="2020-09-27T15:36:00Z">
              <w:r>
                <w:t>Flight points</w:t>
              </w:r>
            </w:ins>
          </w:p>
        </w:tc>
        <w:tc>
          <w:tcPr>
            <w:tcW w:w="2072" w:type="pct"/>
            <w:tcPrChange w:id="160" w:author="Jared Castaneda" w:date="2020-10-14T14:55:00Z">
              <w:tcPr>
                <w:tcW w:w="2109" w:type="pct"/>
                <w:gridSpan w:val="2"/>
              </w:tcPr>
            </w:tcPrChange>
          </w:tcPr>
          <w:p w14:paraId="2E440D01" w14:textId="52AF43A2" w:rsidR="00B53F6D" w:rsidRDefault="00B53F6D" w:rsidP="00B53F6D">
            <w:pPr>
              <w:rPr>
                <w:ins w:id="161" w:author="jawad swed" w:date="2020-09-27T15:35:00Z"/>
              </w:rPr>
            </w:pPr>
            <w:ins w:id="162" w:author="jawad swed" w:date="2020-09-27T15:36:00Z">
              <w:r>
                <w:t>Are part of a loyalty program offered by the airline. a customer accumulates a set amount of points based on how much spent on the ticket. Customer can use these points to buy more tickets.</w:t>
              </w:r>
            </w:ins>
          </w:p>
        </w:tc>
        <w:tc>
          <w:tcPr>
            <w:tcW w:w="639" w:type="pct"/>
            <w:tcPrChange w:id="163" w:author="Jared Castaneda" w:date="2020-10-14T14:55:00Z">
              <w:tcPr>
                <w:tcW w:w="677" w:type="pct"/>
                <w:gridSpan w:val="3"/>
              </w:tcPr>
            </w:tcPrChange>
          </w:tcPr>
          <w:p w14:paraId="03B399E3" w14:textId="0407E8D1" w:rsidR="00B53F6D" w:rsidRDefault="00B53F6D" w:rsidP="00B53F6D">
            <w:pPr>
              <w:ind w:left="-14"/>
              <w:rPr>
                <w:ins w:id="164" w:author="jawad swed" w:date="2020-09-27T15:35:00Z"/>
              </w:rPr>
            </w:pPr>
          </w:p>
        </w:tc>
        <w:tc>
          <w:tcPr>
            <w:tcW w:w="864" w:type="pct"/>
            <w:tcPrChange w:id="165" w:author="Jared Castaneda" w:date="2020-10-14T14:55:00Z">
              <w:tcPr>
                <w:tcW w:w="900" w:type="pct"/>
                <w:gridSpan w:val="2"/>
              </w:tcPr>
            </w:tcPrChange>
          </w:tcPr>
          <w:p w14:paraId="1C2347A0" w14:textId="7E02022F" w:rsidR="00B53F6D" w:rsidRDefault="00B53F6D" w:rsidP="00B53F6D">
            <w:pPr>
              <w:rPr>
                <w:ins w:id="166" w:author="jawad swed" w:date="2020-09-27T15:35:00Z"/>
              </w:rPr>
            </w:pPr>
          </w:p>
        </w:tc>
        <w:tc>
          <w:tcPr>
            <w:tcW w:w="621" w:type="pct"/>
            <w:tcPrChange w:id="167" w:author="Jared Castaneda" w:date="2020-10-14T14:55:00Z">
              <w:tcPr>
                <w:tcW w:w="657" w:type="pct"/>
              </w:tcPr>
            </w:tcPrChange>
          </w:tcPr>
          <w:p w14:paraId="107F7468" w14:textId="3E3C37E6" w:rsidR="00B53F6D" w:rsidRDefault="00B53F6D" w:rsidP="00B53F6D">
            <w:pPr>
              <w:rPr>
                <w:ins w:id="168" w:author="jawad swed" w:date="2020-09-27T15:35:00Z"/>
              </w:rPr>
            </w:pPr>
          </w:p>
        </w:tc>
      </w:tr>
      <w:tr w:rsidR="00B53F6D" w14:paraId="162EC46C" w14:textId="77777777" w:rsidTr="005E7CE7">
        <w:trPr>
          <w:cantSplit/>
          <w:ins w:id="169" w:author="jawad swed" w:date="2020-09-27T15:35:00Z"/>
          <w:trPrChange w:id="170" w:author="Jared Castaneda" w:date="2020-10-14T14:55:00Z">
            <w:trPr>
              <w:cantSplit/>
            </w:trPr>
          </w:trPrChange>
        </w:trPr>
        <w:tc>
          <w:tcPr>
            <w:tcW w:w="804" w:type="pct"/>
            <w:tcPrChange w:id="171" w:author="Jared Castaneda" w:date="2020-10-14T14:55:00Z">
              <w:tcPr>
                <w:tcW w:w="657" w:type="pct"/>
              </w:tcPr>
            </w:tcPrChange>
          </w:tcPr>
          <w:p w14:paraId="1D251BC0" w14:textId="5F599B01" w:rsidR="00B53F6D" w:rsidRDefault="00B53F6D" w:rsidP="00B53F6D">
            <w:pPr>
              <w:rPr>
                <w:ins w:id="172" w:author="jawad swed" w:date="2020-09-27T15:36:00Z"/>
              </w:rPr>
            </w:pPr>
            <w:ins w:id="173" w:author="jawad swed" w:date="2020-09-27T15:36:00Z">
              <w:r>
                <w:t>Payment</w:t>
              </w:r>
            </w:ins>
          </w:p>
          <w:p w14:paraId="4372C5E9" w14:textId="33A65869" w:rsidR="00B53F6D" w:rsidRDefault="00B53F6D" w:rsidP="00B53F6D">
            <w:pPr>
              <w:rPr>
                <w:ins w:id="174" w:author="jawad swed" w:date="2020-09-27T15:35:00Z"/>
              </w:rPr>
            </w:pPr>
            <w:ins w:id="175" w:author="jawad swed" w:date="2020-09-27T15:36:00Z">
              <w:r>
                <w:t>authorization</w:t>
              </w:r>
            </w:ins>
          </w:p>
        </w:tc>
        <w:tc>
          <w:tcPr>
            <w:tcW w:w="2072" w:type="pct"/>
            <w:tcPrChange w:id="176" w:author="Jared Castaneda" w:date="2020-10-14T14:55:00Z">
              <w:tcPr>
                <w:tcW w:w="2109" w:type="pct"/>
                <w:gridSpan w:val="2"/>
              </w:tcPr>
            </w:tcPrChange>
          </w:tcPr>
          <w:p w14:paraId="135DAB80" w14:textId="77777777" w:rsidR="00B53F6D" w:rsidRDefault="00B53F6D" w:rsidP="00B53F6D">
            <w:pPr>
              <w:rPr>
                <w:ins w:id="177" w:author="jawad swed" w:date="2020-09-27T15:36:00Z"/>
              </w:rPr>
            </w:pPr>
            <w:ins w:id="178" w:author="jawad swed" w:date="2020-09-27T15:36:00Z">
              <w:r>
                <w:t>Validation by an external payment authorization</w:t>
              </w:r>
            </w:ins>
          </w:p>
          <w:p w14:paraId="251F5B41" w14:textId="0B89051A" w:rsidR="00B53F6D" w:rsidRDefault="00B53F6D" w:rsidP="00B53F6D">
            <w:pPr>
              <w:rPr>
                <w:ins w:id="179" w:author="jawad swed" w:date="2020-09-27T15:35:00Z"/>
              </w:rPr>
            </w:pPr>
            <w:ins w:id="180" w:author="jawad swed" w:date="2020-09-27T15:36:00Z">
              <w:r>
                <w:t>service that they will make or guarantee the payment to the seller</w:t>
              </w:r>
            </w:ins>
          </w:p>
        </w:tc>
        <w:tc>
          <w:tcPr>
            <w:tcW w:w="639" w:type="pct"/>
            <w:tcPrChange w:id="181" w:author="Jared Castaneda" w:date="2020-10-14T14:55:00Z">
              <w:tcPr>
                <w:tcW w:w="677" w:type="pct"/>
                <w:gridSpan w:val="3"/>
              </w:tcPr>
            </w:tcPrChange>
          </w:tcPr>
          <w:p w14:paraId="3EFC9DC3" w14:textId="74C51945" w:rsidR="00B53F6D" w:rsidRDefault="00B53F6D" w:rsidP="00B53F6D">
            <w:pPr>
              <w:ind w:left="-14"/>
              <w:rPr>
                <w:ins w:id="182" w:author="jawad swed" w:date="2020-09-27T15:35:00Z"/>
              </w:rPr>
            </w:pPr>
          </w:p>
        </w:tc>
        <w:tc>
          <w:tcPr>
            <w:tcW w:w="864" w:type="pct"/>
            <w:tcPrChange w:id="183" w:author="Jared Castaneda" w:date="2020-10-14T14:55:00Z">
              <w:tcPr>
                <w:tcW w:w="900" w:type="pct"/>
                <w:gridSpan w:val="2"/>
              </w:tcPr>
            </w:tcPrChange>
          </w:tcPr>
          <w:p w14:paraId="7C3D10D0" w14:textId="4C0FBFA1" w:rsidR="00B53F6D" w:rsidRDefault="00B53F6D" w:rsidP="00B53F6D">
            <w:pPr>
              <w:rPr>
                <w:ins w:id="184" w:author="jawad swed" w:date="2020-09-27T15:35:00Z"/>
              </w:rPr>
            </w:pPr>
          </w:p>
        </w:tc>
        <w:tc>
          <w:tcPr>
            <w:tcW w:w="621" w:type="pct"/>
            <w:tcPrChange w:id="185" w:author="Jared Castaneda" w:date="2020-10-14T14:55:00Z">
              <w:tcPr>
                <w:tcW w:w="657" w:type="pct"/>
              </w:tcPr>
            </w:tcPrChange>
          </w:tcPr>
          <w:p w14:paraId="4DBAE6A2" w14:textId="77777777" w:rsidR="00B53F6D" w:rsidRDefault="00B53F6D" w:rsidP="00B53F6D">
            <w:pPr>
              <w:rPr>
                <w:ins w:id="186" w:author="jawad swed" w:date="2020-09-27T15:35:00Z"/>
              </w:rPr>
            </w:pPr>
          </w:p>
        </w:tc>
      </w:tr>
      <w:tr w:rsidR="00B53F6D" w14:paraId="5C55681A" w14:textId="77777777" w:rsidTr="005E7CE7">
        <w:trPr>
          <w:cantSplit/>
          <w:ins w:id="187" w:author="jawad swed" w:date="2020-09-27T15:35:00Z"/>
          <w:trPrChange w:id="188" w:author="Jared Castaneda" w:date="2020-10-14T14:55:00Z">
            <w:trPr>
              <w:cantSplit/>
            </w:trPr>
          </w:trPrChange>
        </w:trPr>
        <w:tc>
          <w:tcPr>
            <w:tcW w:w="804" w:type="pct"/>
            <w:tcPrChange w:id="189" w:author="Jared Castaneda" w:date="2020-10-14T14:55:00Z">
              <w:tcPr>
                <w:tcW w:w="657" w:type="pct"/>
              </w:tcPr>
            </w:tcPrChange>
          </w:tcPr>
          <w:p w14:paraId="2EE4D57B" w14:textId="57798E46" w:rsidR="00B53F6D" w:rsidRDefault="00B53F6D" w:rsidP="00B53F6D">
            <w:pPr>
              <w:rPr>
                <w:ins w:id="190" w:author="jawad swed" w:date="2020-09-27T15:36:00Z"/>
              </w:rPr>
            </w:pPr>
            <w:ins w:id="191" w:author="jawad swed" w:date="2020-09-27T15:36:00Z">
              <w:r>
                <w:t>Payment</w:t>
              </w:r>
            </w:ins>
          </w:p>
          <w:p w14:paraId="1BDEA63A" w14:textId="77777777" w:rsidR="00B53F6D" w:rsidRDefault="00B53F6D" w:rsidP="00B53F6D">
            <w:pPr>
              <w:rPr>
                <w:ins w:id="192" w:author="jawad swed" w:date="2020-09-27T15:36:00Z"/>
              </w:rPr>
            </w:pPr>
            <w:ins w:id="193" w:author="jawad swed" w:date="2020-09-27T15:36:00Z">
              <w:r>
                <w:t>authorization</w:t>
              </w:r>
            </w:ins>
          </w:p>
          <w:p w14:paraId="1B322878" w14:textId="479BD10B" w:rsidR="00B53F6D" w:rsidRDefault="00B53F6D" w:rsidP="00B53F6D">
            <w:pPr>
              <w:rPr>
                <w:ins w:id="194" w:author="jawad swed" w:date="2020-09-27T15:35:00Z"/>
              </w:rPr>
            </w:pPr>
            <w:ins w:id="195" w:author="jawad swed" w:date="2020-09-27T15:36:00Z">
              <w:r>
                <w:t>request</w:t>
              </w:r>
            </w:ins>
          </w:p>
        </w:tc>
        <w:tc>
          <w:tcPr>
            <w:tcW w:w="2072" w:type="pct"/>
            <w:tcPrChange w:id="196" w:author="Jared Castaneda" w:date="2020-10-14T14:55:00Z">
              <w:tcPr>
                <w:tcW w:w="2109" w:type="pct"/>
                <w:gridSpan w:val="2"/>
              </w:tcPr>
            </w:tcPrChange>
          </w:tcPr>
          <w:p w14:paraId="7AE060B1" w14:textId="77777777" w:rsidR="00B53F6D" w:rsidRDefault="00B53F6D" w:rsidP="00B53F6D">
            <w:pPr>
              <w:rPr>
                <w:ins w:id="197" w:author="jawad swed" w:date="2020-09-27T15:36:00Z"/>
              </w:rPr>
            </w:pPr>
            <w:ins w:id="198" w:author="jawad swed" w:date="2020-09-27T15:36:00Z">
              <w:r>
                <w:t>A composite of elements electronically sent to an authorization service, usually as a char array.</w:t>
              </w:r>
            </w:ins>
          </w:p>
          <w:p w14:paraId="0CEA6D53" w14:textId="77777777" w:rsidR="00B53F6D" w:rsidRDefault="00B53F6D" w:rsidP="00B53F6D">
            <w:pPr>
              <w:rPr>
                <w:ins w:id="199" w:author="jawad swed" w:date="2020-09-27T15:36:00Z"/>
              </w:rPr>
            </w:pPr>
            <w:ins w:id="200" w:author="jawad swed" w:date="2020-09-27T15:36:00Z">
              <w:r>
                <w:t>Elements include: flight ID, customer account</w:t>
              </w:r>
            </w:ins>
          </w:p>
          <w:p w14:paraId="6E475723" w14:textId="1870C8EB" w:rsidR="00B53F6D" w:rsidRDefault="00B53F6D" w:rsidP="00B53F6D">
            <w:pPr>
              <w:rPr>
                <w:ins w:id="201" w:author="jawad swed" w:date="2020-09-27T15:35:00Z"/>
              </w:rPr>
            </w:pPr>
            <w:ins w:id="202" w:author="jawad swed" w:date="2020-09-27T15:36:00Z">
              <w:r>
                <w:t>number, amount, payment card number and expiration date, and timestamp.</w:t>
              </w:r>
            </w:ins>
          </w:p>
        </w:tc>
        <w:tc>
          <w:tcPr>
            <w:tcW w:w="639" w:type="pct"/>
            <w:tcPrChange w:id="203" w:author="Jared Castaneda" w:date="2020-10-14T14:55:00Z">
              <w:tcPr>
                <w:tcW w:w="677" w:type="pct"/>
                <w:gridSpan w:val="3"/>
              </w:tcPr>
            </w:tcPrChange>
          </w:tcPr>
          <w:p w14:paraId="41E6C7DC" w14:textId="77777777" w:rsidR="00B53F6D" w:rsidRDefault="00B53F6D" w:rsidP="00B53F6D">
            <w:pPr>
              <w:ind w:left="-14"/>
              <w:rPr>
                <w:ins w:id="204" w:author="jawad swed" w:date="2020-09-27T15:35:00Z"/>
              </w:rPr>
            </w:pPr>
          </w:p>
        </w:tc>
        <w:tc>
          <w:tcPr>
            <w:tcW w:w="864" w:type="pct"/>
            <w:tcPrChange w:id="205" w:author="Jared Castaneda" w:date="2020-10-14T14:55:00Z">
              <w:tcPr>
                <w:tcW w:w="900" w:type="pct"/>
                <w:gridSpan w:val="2"/>
              </w:tcPr>
            </w:tcPrChange>
          </w:tcPr>
          <w:p w14:paraId="4D8E1D5C" w14:textId="77777777" w:rsidR="00B53F6D" w:rsidRDefault="00B53F6D" w:rsidP="00B53F6D">
            <w:pPr>
              <w:rPr>
                <w:ins w:id="206" w:author="jawad swed" w:date="2020-09-27T15:35:00Z"/>
              </w:rPr>
            </w:pPr>
          </w:p>
        </w:tc>
        <w:tc>
          <w:tcPr>
            <w:tcW w:w="621" w:type="pct"/>
            <w:tcPrChange w:id="207" w:author="Jared Castaneda" w:date="2020-10-14T14:55:00Z">
              <w:tcPr>
                <w:tcW w:w="657" w:type="pct"/>
              </w:tcPr>
            </w:tcPrChange>
          </w:tcPr>
          <w:p w14:paraId="6009357A" w14:textId="77777777" w:rsidR="00B53F6D" w:rsidRDefault="00B53F6D" w:rsidP="00B53F6D">
            <w:pPr>
              <w:rPr>
                <w:ins w:id="208" w:author="jawad swed" w:date="2020-09-27T15:35:00Z"/>
              </w:rPr>
            </w:pPr>
          </w:p>
        </w:tc>
      </w:tr>
      <w:tr w:rsidR="005C179D" w14:paraId="787709A6" w14:textId="77777777" w:rsidTr="005E7CE7">
        <w:trPr>
          <w:cantSplit/>
          <w:ins w:id="209" w:author="jawad swed" w:date="2020-09-27T16:26:00Z"/>
          <w:trPrChange w:id="210" w:author="Jared Castaneda" w:date="2020-10-14T14:55:00Z">
            <w:trPr>
              <w:cantSplit/>
            </w:trPr>
          </w:trPrChange>
        </w:trPr>
        <w:tc>
          <w:tcPr>
            <w:tcW w:w="804" w:type="pct"/>
            <w:tcPrChange w:id="211" w:author="Jared Castaneda" w:date="2020-10-14T14:55:00Z">
              <w:tcPr>
                <w:tcW w:w="657" w:type="pct"/>
              </w:tcPr>
            </w:tcPrChange>
          </w:tcPr>
          <w:p w14:paraId="1858B585" w14:textId="7DF1547B" w:rsidR="005C179D" w:rsidRDefault="005C179D" w:rsidP="00B53F6D">
            <w:pPr>
              <w:rPr>
                <w:ins w:id="212" w:author="jawad swed" w:date="2020-09-27T16:26:00Z"/>
              </w:rPr>
            </w:pPr>
            <w:ins w:id="213" w:author="jawad swed" w:date="2020-09-27T16:27:00Z">
              <w:r>
                <w:lastRenderedPageBreak/>
                <w:t xml:space="preserve">Two-Factor Authentication </w:t>
              </w:r>
            </w:ins>
          </w:p>
        </w:tc>
        <w:tc>
          <w:tcPr>
            <w:tcW w:w="2072" w:type="pct"/>
            <w:tcPrChange w:id="214" w:author="Jared Castaneda" w:date="2020-10-14T14:55:00Z">
              <w:tcPr>
                <w:tcW w:w="2109" w:type="pct"/>
                <w:gridSpan w:val="2"/>
              </w:tcPr>
            </w:tcPrChange>
          </w:tcPr>
          <w:p w14:paraId="1E3867BD" w14:textId="79CDF9F7" w:rsidR="005C179D" w:rsidRDefault="005C179D" w:rsidP="00B53F6D">
            <w:pPr>
              <w:rPr>
                <w:ins w:id="215" w:author="jawad swed" w:date="2020-09-27T16:26:00Z"/>
              </w:rPr>
            </w:pPr>
            <w:ins w:id="216" w:author="jawad swed" w:date="2020-09-27T16:29:00Z">
              <w:r>
                <w:t>Is a method of confirming a user’s claimed identity by using something they know (password) and a second factor</w:t>
              </w:r>
            </w:ins>
            <w:ins w:id="217" w:author="jawad swed" w:date="2020-09-27T16:30:00Z">
              <w:r>
                <w:t xml:space="preserve"> ( a code sent to their email)</w:t>
              </w:r>
            </w:ins>
          </w:p>
        </w:tc>
        <w:tc>
          <w:tcPr>
            <w:tcW w:w="639" w:type="pct"/>
            <w:tcPrChange w:id="218" w:author="Jared Castaneda" w:date="2020-10-14T14:55:00Z">
              <w:tcPr>
                <w:tcW w:w="677" w:type="pct"/>
                <w:gridSpan w:val="3"/>
              </w:tcPr>
            </w:tcPrChange>
          </w:tcPr>
          <w:p w14:paraId="74F08EE1" w14:textId="45231ADF" w:rsidR="005C179D" w:rsidRDefault="00DF1DF8" w:rsidP="00B53F6D">
            <w:pPr>
              <w:ind w:left="-14"/>
              <w:rPr>
                <w:ins w:id="219" w:author="jawad swed" w:date="2020-09-27T16:26:00Z"/>
              </w:rPr>
            </w:pPr>
            <w:ins w:id="220" w:author="jawad swed" w:date="2020-09-27T16:37:00Z">
              <w:r>
                <w:t>Password + 6 digits code</w:t>
              </w:r>
            </w:ins>
          </w:p>
        </w:tc>
        <w:tc>
          <w:tcPr>
            <w:tcW w:w="864" w:type="pct"/>
            <w:tcPrChange w:id="221" w:author="Jared Castaneda" w:date="2020-10-14T14:55:00Z">
              <w:tcPr>
                <w:tcW w:w="900" w:type="pct"/>
                <w:gridSpan w:val="2"/>
              </w:tcPr>
            </w:tcPrChange>
          </w:tcPr>
          <w:p w14:paraId="07A728F3" w14:textId="0E25DFE1" w:rsidR="005C179D" w:rsidRDefault="005C179D" w:rsidP="00B53F6D">
            <w:pPr>
              <w:rPr>
                <w:ins w:id="222" w:author="jawad swed" w:date="2020-09-27T16:35:00Z"/>
              </w:rPr>
            </w:pPr>
            <w:ins w:id="223" w:author="jawad swed" w:date="2020-09-27T16:32:00Z">
              <w:r>
                <w:t xml:space="preserve">1- </w:t>
              </w:r>
            </w:ins>
            <w:ins w:id="224" w:author="jawad swed" w:date="2020-09-27T16:30:00Z">
              <w:r>
                <w:t>User must en</w:t>
              </w:r>
            </w:ins>
            <w:ins w:id="225" w:author="jawad swed" w:date="2020-09-27T16:31:00Z">
              <w:r>
                <w:t>ter the account password first.</w:t>
              </w:r>
            </w:ins>
          </w:p>
          <w:p w14:paraId="5E0A75C8" w14:textId="5AAEC312" w:rsidR="005C179D" w:rsidRDefault="005C179D" w:rsidP="00B53F6D">
            <w:pPr>
              <w:rPr>
                <w:ins w:id="226" w:author="jawad swed" w:date="2020-09-27T16:32:00Z"/>
              </w:rPr>
            </w:pPr>
            <w:ins w:id="227" w:author="jawad swed" w:date="2020-09-27T16:35:00Z">
              <w:r>
                <w:t>2- a randomly 6 digit code is generated if the password is correct</w:t>
              </w:r>
            </w:ins>
          </w:p>
          <w:p w14:paraId="6ECC3643" w14:textId="609548E8" w:rsidR="005C179D" w:rsidRDefault="00DF1DF8" w:rsidP="00B53F6D">
            <w:pPr>
              <w:rPr>
                <w:ins w:id="228" w:author="jawad swed" w:date="2020-09-27T16:32:00Z"/>
              </w:rPr>
            </w:pPr>
            <w:ins w:id="229" w:author="jawad swed" w:date="2020-09-27T16:37:00Z">
              <w:r>
                <w:t>3</w:t>
              </w:r>
            </w:ins>
            <w:ins w:id="230" w:author="jawad swed" w:date="2020-09-27T16:32:00Z">
              <w:r w:rsidR="005C179D">
                <w:t>-</w:t>
              </w:r>
            </w:ins>
            <w:ins w:id="231" w:author="jawad swed" w:date="2020-09-27T16:31:00Z">
              <w:r w:rsidR="005C179D">
                <w:t xml:space="preserve"> </w:t>
              </w:r>
            </w:ins>
            <w:ins w:id="232" w:author="jawad swed" w:date="2020-09-27T16:36:00Z">
              <w:r w:rsidR="005C179D">
                <w:t>an</w:t>
              </w:r>
            </w:ins>
            <w:ins w:id="233" w:author="jawad swed" w:date="2020-09-27T16:31:00Z">
              <w:r w:rsidR="005C179D">
                <w:t xml:space="preserve"> email is sent to the user’s </w:t>
              </w:r>
            </w:ins>
            <w:ins w:id="234" w:author="jawad swed" w:date="2020-09-27T16:32:00Z">
              <w:r w:rsidR="005C179D">
                <w:t xml:space="preserve">email containing </w:t>
              </w:r>
            </w:ins>
            <w:ins w:id="235" w:author="jawad swed" w:date="2020-09-27T16:36:00Z">
              <w:r w:rsidR="005C179D">
                <w:t>the</w:t>
              </w:r>
            </w:ins>
            <w:ins w:id="236" w:author="jawad swed" w:date="2020-09-27T16:32:00Z">
              <w:r w:rsidR="005C179D">
                <w:t xml:space="preserve"> code.</w:t>
              </w:r>
            </w:ins>
          </w:p>
          <w:p w14:paraId="4BA64A0B" w14:textId="7D76BFF8" w:rsidR="005C179D" w:rsidRDefault="00DF1DF8" w:rsidP="00B53F6D">
            <w:pPr>
              <w:rPr>
                <w:ins w:id="237" w:author="jawad swed" w:date="2020-09-27T16:26:00Z"/>
              </w:rPr>
            </w:pPr>
            <w:ins w:id="238" w:author="jawad swed" w:date="2020-09-27T16:36:00Z">
              <w:r>
                <w:t>4- the code must be entered to gain access to the system.</w:t>
              </w:r>
            </w:ins>
          </w:p>
        </w:tc>
        <w:tc>
          <w:tcPr>
            <w:tcW w:w="621" w:type="pct"/>
            <w:tcPrChange w:id="239" w:author="Jared Castaneda" w:date="2020-10-14T14:55:00Z">
              <w:tcPr>
                <w:tcW w:w="657" w:type="pct"/>
              </w:tcPr>
            </w:tcPrChange>
          </w:tcPr>
          <w:p w14:paraId="45736F06" w14:textId="77777777" w:rsidR="005C179D" w:rsidRDefault="005C179D" w:rsidP="00B53F6D">
            <w:pPr>
              <w:rPr>
                <w:ins w:id="240" w:author="jawad swed" w:date="2020-09-27T16:26:00Z"/>
              </w:rPr>
            </w:pPr>
          </w:p>
        </w:tc>
      </w:tr>
      <w:tr w:rsidR="00564700" w14:paraId="2DBA01B4" w14:textId="77777777" w:rsidTr="005E7CE7">
        <w:trPr>
          <w:cantSplit/>
          <w:ins w:id="241" w:author="Jared Castaneda" w:date="2020-10-14T14:50:00Z"/>
          <w:trPrChange w:id="242" w:author="Jared Castaneda" w:date="2020-10-14T14:55:00Z">
            <w:trPr>
              <w:cantSplit/>
            </w:trPr>
          </w:trPrChange>
        </w:trPr>
        <w:tc>
          <w:tcPr>
            <w:tcW w:w="804" w:type="pct"/>
            <w:tcPrChange w:id="243" w:author="Jared Castaneda" w:date="2020-10-14T14:55:00Z">
              <w:tcPr>
                <w:tcW w:w="657" w:type="pct"/>
              </w:tcPr>
            </w:tcPrChange>
          </w:tcPr>
          <w:p w14:paraId="1C09C0BA" w14:textId="5AC5F485" w:rsidR="00564700" w:rsidRDefault="00564700" w:rsidP="00B53F6D">
            <w:pPr>
              <w:rPr>
                <w:ins w:id="244" w:author="Jared Castaneda" w:date="2020-10-14T14:50:00Z"/>
              </w:rPr>
            </w:pPr>
            <w:ins w:id="245" w:author="Jared Castaneda" w:date="2020-10-14T14:50:00Z">
              <w:r>
                <w:t>Ticket</w:t>
              </w:r>
            </w:ins>
          </w:p>
        </w:tc>
        <w:tc>
          <w:tcPr>
            <w:tcW w:w="2072" w:type="pct"/>
            <w:tcPrChange w:id="246" w:author="Jared Castaneda" w:date="2020-10-14T14:55:00Z">
              <w:tcPr>
                <w:tcW w:w="2109" w:type="pct"/>
                <w:gridSpan w:val="2"/>
              </w:tcPr>
            </w:tcPrChange>
          </w:tcPr>
          <w:p w14:paraId="3D33712B" w14:textId="6497F631" w:rsidR="00564700" w:rsidRDefault="00564700" w:rsidP="00B53F6D">
            <w:pPr>
              <w:rPr>
                <w:ins w:id="247" w:author="Jared Castaneda" w:date="2020-10-14T14:50:00Z"/>
              </w:rPr>
            </w:pPr>
            <w:ins w:id="248" w:author="Jared Castaneda" w:date="2020-10-14T14:50:00Z">
              <w:r>
                <w:t>A documen</w:t>
              </w:r>
            </w:ins>
            <w:ins w:id="249" w:author="Jared Castaneda" w:date="2020-10-14T14:51:00Z">
              <w:r>
                <w:t xml:space="preserve">t that allows a user onto a flight. One ticket is able to be used for one seat on a flight. </w:t>
              </w:r>
            </w:ins>
          </w:p>
        </w:tc>
        <w:tc>
          <w:tcPr>
            <w:tcW w:w="639" w:type="pct"/>
            <w:tcPrChange w:id="250" w:author="Jared Castaneda" w:date="2020-10-14T14:55:00Z">
              <w:tcPr>
                <w:tcW w:w="677" w:type="pct"/>
                <w:gridSpan w:val="3"/>
              </w:tcPr>
            </w:tcPrChange>
          </w:tcPr>
          <w:p w14:paraId="7989510A" w14:textId="10729347" w:rsidR="00564700" w:rsidRDefault="00564700" w:rsidP="00B53F6D">
            <w:pPr>
              <w:ind w:left="-14"/>
              <w:rPr>
                <w:ins w:id="251" w:author="Jared Castaneda" w:date="2020-10-14T14:50:00Z"/>
              </w:rPr>
            </w:pPr>
            <w:ins w:id="252" w:author="Jared Castaneda" w:date="2020-10-14T14:52:00Z">
              <w:r>
                <w:t xml:space="preserve">PDF file, barcode </w:t>
              </w:r>
            </w:ins>
          </w:p>
        </w:tc>
        <w:tc>
          <w:tcPr>
            <w:tcW w:w="864" w:type="pct"/>
            <w:tcPrChange w:id="253" w:author="Jared Castaneda" w:date="2020-10-14T14:55:00Z">
              <w:tcPr>
                <w:tcW w:w="900" w:type="pct"/>
                <w:gridSpan w:val="2"/>
              </w:tcPr>
            </w:tcPrChange>
          </w:tcPr>
          <w:p w14:paraId="232C5F18" w14:textId="77777777" w:rsidR="00564700" w:rsidRDefault="00564700" w:rsidP="00B53F6D">
            <w:pPr>
              <w:rPr>
                <w:ins w:id="254" w:author="Jared Castaneda" w:date="2020-10-14T14:52:00Z"/>
              </w:rPr>
            </w:pPr>
            <w:ins w:id="255" w:author="Jared Castaneda" w:date="2020-10-14T14:52:00Z">
              <w:r>
                <w:t>Ticket must belong to the proper flight.</w:t>
              </w:r>
            </w:ins>
          </w:p>
          <w:p w14:paraId="7CF82F41" w14:textId="77777777" w:rsidR="00564700" w:rsidRDefault="00564700" w:rsidP="00B53F6D">
            <w:pPr>
              <w:rPr>
                <w:ins w:id="256" w:author="Jared Castaneda" w:date="2020-10-14T14:52:00Z"/>
              </w:rPr>
            </w:pPr>
          </w:p>
          <w:p w14:paraId="4776A339" w14:textId="77777777" w:rsidR="00564700" w:rsidRDefault="00564700" w:rsidP="00B53F6D">
            <w:pPr>
              <w:rPr>
                <w:ins w:id="257" w:author="Jared Castaneda" w:date="2020-10-14T14:53:00Z"/>
              </w:rPr>
            </w:pPr>
            <w:ins w:id="258" w:author="Jared Castaneda" w:date="2020-10-14T14:52:00Z">
              <w:r>
                <w:t xml:space="preserve">Barcode must be visible and easily </w:t>
              </w:r>
            </w:ins>
            <w:ins w:id="259" w:author="Jared Castaneda" w:date="2020-10-14T14:53:00Z">
              <w:r>
                <w:t>scanned to board the flight.</w:t>
              </w:r>
            </w:ins>
          </w:p>
          <w:p w14:paraId="7329150E" w14:textId="77777777" w:rsidR="00564700" w:rsidRDefault="00564700" w:rsidP="00B53F6D">
            <w:pPr>
              <w:rPr>
                <w:ins w:id="260" w:author="Jared Castaneda" w:date="2020-10-14T14:53:00Z"/>
              </w:rPr>
            </w:pPr>
          </w:p>
          <w:p w14:paraId="23F6E558" w14:textId="123716F3" w:rsidR="00564700" w:rsidRDefault="00564700" w:rsidP="00B53F6D">
            <w:pPr>
              <w:rPr>
                <w:ins w:id="261" w:author="Jared Castaneda" w:date="2020-10-14T14:50:00Z"/>
              </w:rPr>
            </w:pPr>
            <w:ins w:id="262" w:author="Jared Castaneda" w:date="2020-10-14T14:53:00Z">
              <w:r>
                <w:t>Information on ticket must match to the person it belongs to.</w:t>
              </w:r>
            </w:ins>
          </w:p>
        </w:tc>
        <w:tc>
          <w:tcPr>
            <w:tcW w:w="621" w:type="pct"/>
            <w:tcPrChange w:id="263" w:author="Jared Castaneda" w:date="2020-10-14T14:55:00Z">
              <w:tcPr>
                <w:tcW w:w="657" w:type="pct"/>
              </w:tcPr>
            </w:tcPrChange>
          </w:tcPr>
          <w:p w14:paraId="51C92C6C" w14:textId="77777777" w:rsidR="00564700" w:rsidRDefault="00564700" w:rsidP="00B53F6D">
            <w:pPr>
              <w:rPr>
                <w:ins w:id="264" w:author="Jared Castaneda" w:date="2020-10-14T14:50:00Z"/>
              </w:rPr>
            </w:pPr>
          </w:p>
        </w:tc>
      </w:tr>
      <w:tr w:rsidR="00564700" w14:paraId="4F1BEB3E" w14:textId="77777777" w:rsidTr="005E7CE7">
        <w:trPr>
          <w:cantSplit/>
          <w:ins w:id="265" w:author="Jared Castaneda" w:date="2020-10-14T14:53:00Z"/>
          <w:trPrChange w:id="266" w:author="Jared Castaneda" w:date="2020-10-14T14:55:00Z">
            <w:trPr>
              <w:cantSplit/>
            </w:trPr>
          </w:trPrChange>
        </w:trPr>
        <w:tc>
          <w:tcPr>
            <w:tcW w:w="804" w:type="pct"/>
            <w:tcPrChange w:id="267" w:author="Jared Castaneda" w:date="2020-10-14T14:55:00Z">
              <w:tcPr>
                <w:tcW w:w="657" w:type="pct"/>
              </w:tcPr>
            </w:tcPrChange>
          </w:tcPr>
          <w:p w14:paraId="6D42C84C" w14:textId="1BD74BE2" w:rsidR="00564700" w:rsidRDefault="00564700" w:rsidP="00B53F6D">
            <w:pPr>
              <w:rPr>
                <w:ins w:id="268" w:author="Jared Castaneda" w:date="2020-10-14T14:53:00Z"/>
              </w:rPr>
            </w:pPr>
            <w:ins w:id="269" w:author="Jared Castaneda" w:date="2020-10-14T14:53:00Z">
              <w:r>
                <w:t>Flight</w:t>
              </w:r>
            </w:ins>
          </w:p>
        </w:tc>
        <w:tc>
          <w:tcPr>
            <w:tcW w:w="2072" w:type="pct"/>
            <w:tcPrChange w:id="270" w:author="Jared Castaneda" w:date="2020-10-14T14:55:00Z">
              <w:tcPr>
                <w:tcW w:w="2109" w:type="pct"/>
                <w:gridSpan w:val="2"/>
              </w:tcPr>
            </w:tcPrChange>
          </w:tcPr>
          <w:p w14:paraId="360B0538" w14:textId="38012AD3" w:rsidR="00564700" w:rsidRDefault="00564700" w:rsidP="00B53F6D">
            <w:pPr>
              <w:rPr>
                <w:ins w:id="271" w:author="Jared Castaneda" w:date="2020-10-14T14:53:00Z"/>
              </w:rPr>
            </w:pPr>
            <w:ins w:id="272" w:author="Jared Castaneda" w:date="2020-10-14T14:53:00Z">
              <w:r>
                <w:t>A plane taking passengers from one place to another.</w:t>
              </w:r>
            </w:ins>
          </w:p>
        </w:tc>
        <w:tc>
          <w:tcPr>
            <w:tcW w:w="639" w:type="pct"/>
            <w:tcPrChange w:id="273" w:author="Jared Castaneda" w:date="2020-10-14T14:55:00Z">
              <w:tcPr>
                <w:tcW w:w="677" w:type="pct"/>
                <w:gridSpan w:val="3"/>
              </w:tcPr>
            </w:tcPrChange>
          </w:tcPr>
          <w:p w14:paraId="5FD407B0" w14:textId="77777777" w:rsidR="00564700" w:rsidRDefault="00564700" w:rsidP="00B53F6D">
            <w:pPr>
              <w:ind w:left="-14"/>
              <w:rPr>
                <w:ins w:id="274" w:author="Jared Castaneda" w:date="2020-10-14T14:53:00Z"/>
              </w:rPr>
            </w:pPr>
          </w:p>
        </w:tc>
        <w:tc>
          <w:tcPr>
            <w:tcW w:w="864" w:type="pct"/>
            <w:tcPrChange w:id="275" w:author="Jared Castaneda" w:date="2020-10-14T14:55:00Z">
              <w:tcPr>
                <w:tcW w:w="900" w:type="pct"/>
                <w:gridSpan w:val="2"/>
              </w:tcPr>
            </w:tcPrChange>
          </w:tcPr>
          <w:p w14:paraId="6437DCAD" w14:textId="77777777" w:rsidR="00564700" w:rsidRDefault="00564700" w:rsidP="00B53F6D">
            <w:pPr>
              <w:rPr>
                <w:ins w:id="276" w:author="Jared Castaneda" w:date="2020-10-14T14:53:00Z"/>
              </w:rPr>
            </w:pPr>
          </w:p>
        </w:tc>
        <w:tc>
          <w:tcPr>
            <w:tcW w:w="621" w:type="pct"/>
            <w:tcPrChange w:id="277" w:author="Jared Castaneda" w:date="2020-10-14T14:55:00Z">
              <w:tcPr>
                <w:tcW w:w="657" w:type="pct"/>
              </w:tcPr>
            </w:tcPrChange>
          </w:tcPr>
          <w:p w14:paraId="4E19CEB6" w14:textId="77777777" w:rsidR="00564700" w:rsidRDefault="00564700" w:rsidP="00B53F6D">
            <w:pPr>
              <w:rPr>
                <w:ins w:id="278" w:author="Jared Castaneda" w:date="2020-10-14T14:53:00Z"/>
              </w:rPr>
            </w:pPr>
          </w:p>
        </w:tc>
      </w:tr>
      <w:tr w:rsidR="00564700" w14:paraId="3159B524" w14:textId="77777777" w:rsidTr="005E7CE7">
        <w:trPr>
          <w:cantSplit/>
          <w:ins w:id="279" w:author="Jared Castaneda" w:date="2020-10-14T14:53:00Z"/>
          <w:trPrChange w:id="280" w:author="Jared Castaneda" w:date="2020-10-14T14:55:00Z">
            <w:trPr>
              <w:cantSplit/>
            </w:trPr>
          </w:trPrChange>
        </w:trPr>
        <w:tc>
          <w:tcPr>
            <w:tcW w:w="804" w:type="pct"/>
            <w:tcPrChange w:id="281" w:author="Jared Castaneda" w:date="2020-10-14T14:55:00Z">
              <w:tcPr>
                <w:tcW w:w="657" w:type="pct"/>
              </w:tcPr>
            </w:tcPrChange>
          </w:tcPr>
          <w:p w14:paraId="70253E86" w14:textId="3C3876F3" w:rsidR="00564700" w:rsidRDefault="00564700" w:rsidP="00B53F6D">
            <w:pPr>
              <w:rPr>
                <w:ins w:id="282" w:author="Jared Castaneda" w:date="2020-10-14T14:53:00Z"/>
              </w:rPr>
            </w:pPr>
            <w:ins w:id="283" w:author="Jared Castaneda" w:date="2020-10-14T14:54:00Z">
              <w:r>
                <w:t>Sale</w:t>
              </w:r>
            </w:ins>
          </w:p>
        </w:tc>
        <w:tc>
          <w:tcPr>
            <w:tcW w:w="2072" w:type="pct"/>
            <w:tcPrChange w:id="284" w:author="Jared Castaneda" w:date="2020-10-14T14:55:00Z">
              <w:tcPr>
                <w:tcW w:w="2109" w:type="pct"/>
                <w:gridSpan w:val="2"/>
              </w:tcPr>
            </w:tcPrChange>
          </w:tcPr>
          <w:p w14:paraId="5FDC854D" w14:textId="0C1876C2" w:rsidR="00564700" w:rsidRDefault="00564700" w:rsidP="00B53F6D">
            <w:pPr>
              <w:rPr>
                <w:ins w:id="285" w:author="Jared Castaneda" w:date="2020-10-14T14:53:00Z"/>
              </w:rPr>
            </w:pPr>
            <w:ins w:id="286" w:author="Jared Castaneda" w:date="2020-10-14T14:54:00Z">
              <w:r>
                <w:t>A transaction involving a user buying plane tickets, hotel reservations, flight addons, and more.</w:t>
              </w:r>
            </w:ins>
          </w:p>
        </w:tc>
        <w:tc>
          <w:tcPr>
            <w:tcW w:w="639" w:type="pct"/>
            <w:tcPrChange w:id="287" w:author="Jared Castaneda" w:date="2020-10-14T14:55:00Z">
              <w:tcPr>
                <w:tcW w:w="677" w:type="pct"/>
                <w:gridSpan w:val="3"/>
              </w:tcPr>
            </w:tcPrChange>
          </w:tcPr>
          <w:p w14:paraId="29F2C719" w14:textId="77777777" w:rsidR="00564700" w:rsidRDefault="00564700" w:rsidP="00B53F6D">
            <w:pPr>
              <w:ind w:left="-14"/>
              <w:rPr>
                <w:ins w:id="288" w:author="Jared Castaneda" w:date="2020-10-14T14:53:00Z"/>
              </w:rPr>
            </w:pPr>
          </w:p>
        </w:tc>
        <w:tc>
          <w:tcPr>
            <w:tcW w:w="864" w:type="pct"/>
            <w:tcPrChange w:id="289" w:author="Jared Castaneda" w:date="2020-10-14T14:55:00Z">
              <w:tcPr>
                <w:tcW w:w="900" w:type="pct"/>
                <w:gridSpan w:val="2"/>
              </w:tcPr>
            </w:tcPrChange>
          </w:tcPr>
          <w:p w14:paraId="61CCC1AD" w14:textId="77777777" w:rsidR="00564700" w:rsidRDefault="00564700" w:rsidP="00B53F6D">
            <w:pPr>
              <w:rPr>
                <w:ins w:id="290" w:author="Jared Castaneda" w:date="2020-10-14T14:53:00Z"/>
              </w:rPr>
            </w:pPr>
          </w:p>
        </w:tc>
        <w:tc>
          <w:tcPr>
            <w:tcW w:w="621" w:type="pct"/>
            <w:tcPrChange w:id="291" w:author="Jared Castaneda" w:date="2020-10-14T14:55:00Z">
              <w:tcPr>
                <w:tcW w:w="657" w:type="pct"/>
              </w:tcPr>
            </w:tcPrChange>
          </w:tcPr>
          <w:p w14:paraId="072F0183" w14:textId="77777777" w:rsidR="00564700" w:rsidRDefault="00564700" w:rsidP="00B53F6D">
            <w:pPr>
              <w:rPr>
                <w:ins w:id="292" w:author="Jared Castaneda" w:date="2020-10-14T14:53:00Z"/>
              </w:rPr>
            </w:pPr>
          </w:p>
        </w:tc>
      </w:tr>
      <w:tr w:rsidR="00564700" w14:paraId="52BF886D" w14:textId="77777777" w:rsidTr="005E7CE7">
        <w:trPr>
          <w:cantSplit/>
          <w:ins w:id="293" w:author="Jared Castaneda" w:date="2020-10-14T14:56:00Z"/>
        </w:trPr>
        <w:tc>
          <w:tcPr>
            <w:tcW w:w="804" w:type="pct"/>
          </w:tcPr>
          <w:p w14:paraId="33526390" w14:textId="3A489FE8" w:rsidR="00564700" w:rsidRDefault="00564700" w:rsidP="00B53F6D">
            <w:pPr>
              <w:rPr>
                <w:ins w:id="294" w:author="Jared Castaneda" w:date="2020-10-14T14:56:00Z"/>
              </w:rPr>
            </w:pPr>
            <w:ins w:id="295" w:author="Jared Castaneda" w:date="2020-10-14T14:56:00Z">
              <w:r>
                <w:t>Plane</w:t>
              </w:r>
            </w:ins>
          </w:p>
        </w:tc>
        <w:tc>
          <w:tcPr>
            <w:tcW w:w="2072" w:type="pct"/>
          </w:tcPr>
          <w:p w14:paraId="7AC25F3B" w14:textId="42819E81" w:rsidR="00564700" w:rsidRDefault="00564700" w:rsidP="00B53F6D">
            <w:pPr>
              <w:rPr>
                <w:ins w:id="296" w:author="Jared Castaneda" w:date="2020-10-14T14:56:00Z"/>
              </w:rPr>
            </w:pPr>
            <w:ins w:id="297" w:author="Jared Castaneda" w:date="2020-10-14T14:56:00Z">
              <w:r>
                <w:t>A powered flying vehicle used to fly from one location to another.</w:t>
              </w:r>
            </w:ins>
          </w:p>
        </w:tc>
        <w:tc>
          <w:tcPr>
            <w:tcW w:w="639" w:type="pct"/>
          </w:tcPr>
          <w:p w14:paraId="0DCC450F" w14:textId="77777777" w:rsidR="00564700" w:rsidRDefault="00564700" w:rsidP="00B53F6D">
            <w:pPr>
              <w:ind w:left="-14"/>
              <w:rPr>
                <w:ins w:id="298" w:author="Jared Castaneda" w:date="2020-10-14T14:56:00Z"/>
              </w:rPr>
            </w:pPr>
          </w:p>
        </w:tc>
        <w:tc>
          <w:tcPr>
            <w:tcW w:w="864" w:type="pct"/>
          </w:tcPr>
          <w:p w14:paraId="70821634" w14:textId="77777777" w:rsidR="00564700" w:rsidRDefault="00564700" w:rsidP="00B53F6D">
            <w:pPr>
              <w:rPr>
                <w:ins w:id="299" w:author="Jared Castaneda" w:date="2020-10-14T14:56:00Z"/>
              </w:rPr>
            </w:pPr>
          </w:p>
        </w:tc>
        <w:tc>
          <w:tcPr>
            <w:tcW w:w="621" w:type="pct"/>
          </w:tcPr>
          <w:p w14:paraId="499ACD37" w14:textId="77777777" w:rsidR="00564700" w:rsidRDefault="00564700" w:rsidP="00B53F6D">
            <w:pPr>
              <w:rPr>
                <w:ins w:id="300" w:author="Jared Castaneda" w:date="2020-10-14T14:56:00Z"/>
              </w:rPr>
            </w:pPr>
          </w:p>
        </w:tc>
      </w:tr>
      <w:tr w:rsidR="005E7CE7" w14:paraId="4424355C" w14:textId="77777777" w:rsidTr="005E7CE7">
        <w:trPr>
          <w:cantSplit/>
          <w:ins w:id="301" w:author="Jared Castaneda" w:date="2020-10-17T18:03:00Z"/>
        </w:trPr>
        <w:tc>
          <w:tcPr>
            <w:tcW w:w="804" w:type="pct"/>
          </w:tcPr>
          <w:p w14:paraId="3FC0BDD4" w14:textId="77777777" w:rsidR="005E7CE7" w:rsidRDefault="005E7CE7" w:rsidP="007C4D9B">
            <w:pPr>
              <w:rPr>
                <w:ins w:id="302" w:author="Jared Castaneda" w:date="2020-10-17T18:03:00Z"/>
              </w:rPr>
            </w:pPr>
            <w:ins w:id="303" w:author="Jared Castaneda" w:date="2020-10-17T18:03:00Z">
              <w:r>
                <w:t>FlightDescription</w:t>
              </w:r>
            </w:ins>
          </w:p>
        </w:tc>
        <w:tc>
          <w:tcPr>
            <w:tcW w:w="2072" w:type="pct"/>
          </w:tcPr>
          <w:p w14:paraId="603F3C77" w14:textId="77777777" w:rsidR="005E7CE7" w:rsidRDefault="005E7CE7" w:rsidP="007C4D9B">
            <w:pPr>
              <w:rPr>
                <w:ins w:id="304" w:author="Jared Castaneda" w:date="2020-10-17T18:03:00Z"/>
              </w:rPr>
            </w:pPr>
            <w:ins w:id="305" w:author="Jared Castaneda" w:date="2020-10-17T18:03:00Z">
              <w:r>
                <w:t>Information describing a specific flight. This includes dates, locations, stops, prices, weather, and status. These descriptions will be available to Customers through flight listings and ticket information.</w:t>
              </w:r>
            </w:ins>
          </w:p>
        </w:tc>
        <w:tc>
          <w:tcPr>
            <w:tcW w:w="639" w:type="pct"/>
          </w:tcPr>
          <w:p w14:paraId="74FF81E3" w14:textId="77777777" w:rsidR="005E7CE7" w:rsidRDefault="005E7CE7" w:rsidP="007C4D9B">
            <w:pPr>
              <w:ind w:left="-14"/>
              <w:rPr>
                <w:ins w:id="306" w:author="Jared Castaneda" w:date="2020-10-17T18:03:00Z"/>
              </w:rPr>
            </w:pPr>
            <w:ins w:id="307" w:author="Jared Castaneda" w:date="2020-10-17T18:03:00Z">
              <w:r>
                <w:t>Table, PDF file</w:t>
              </w:r>
            </w:ins>
          </w:p>
        </w:tc>
        <w:tc>
          <w:tcPr>
            <w:tcW w:w="864" w:type="pct"/>
          </w:tcPr>
          <w:p w14:paraId="0926C772" w14:textId="77777777" w:rsidR="005E7CE7" w:rsidRDefault="005E7CE7" w:rsidP="007C4D9B">
            <w:pPr>
              <w:rPr>
                <w:ins w:id="308" w:author="Jared Castaneda" w:date="2020-10-17T18:03:00Z"/>
              </w:rPr>
            </w:pPr>
            <w:ins w:id="309" w:author="Jared Castaneda" w:date="2020-10-17T18:03:00Z">
              <w:r>
                <w:t>Flight descriptions must match to the proper flight.</w:t>
              </w:r>
            </w:ins>
          </w:p>
          <w:p w14:paraId="2FBE1C22" w14:textId="77777777" w:rsidR="005E7CE7" w:rsidRDefault="005E7CE7" w:rsidP="007C4D9B">
            <w:pPr>
              <w:rPr>
                <w:ins w:id="310" w:author="Jared Castaneda" w:date="2020-10-17T18:03:00Z"/>
              </w:rPr>
            </w:pPr>
          </w:p>
          <w:p w14:paraId="2B4A1547" w14:textId="77777777" w:rsidR="005E7CE7" w:rsidRDefault="005E7CE7" w:rsidP="007C4D9B">
            <w:pPr>
              <w:rPr>
                <w:ins w:id="311" w:author="Jared Castaneda" w:date="2020-10-17T18:03:00Z"/>
              </w:rPr>
            </w:pPr>
            <w:ins w:id="312" w:author="Jared Castaneda" w:date="2020-10-17T18:03:00Z">
              <w:r>
                <w:t>Only one flight description per flight. The prices are subject to change.</w:t>
              </w:r>
            </w:ins>
          </w:p>
        </w:tc>
        <w:tc>
          <w:tcPr>
            <w:tcW w:w="621" w:type="pct"/>
          </w:tcPr>
          <w:p w14:paraId="541EFEDD" w14:textId="77777777" w:rsidR="005E7CE7" w:rsidRDefault="005E7CE7" w:rsidP="007C4D9B">
            <w:pPr>
              <w:rPr>
                <w:ins w:id="313" w:author="Jared Castaneda" w:date="2020-10-17T18:03:00Z"/>
              </w:rPr>
            </w:pPr>
            <w:ins w:id="314" w:author="Jared Castaneda" w:date="2020-10-17T18:03:00Z">
              <w:r>
                <w:t>Flight Listing</w:t>
              </w:r>
            </w:ins>
          </w:p>
        </w:tc>
      </w:tr>
      <w:tr w:rsidR="0046687B" w14:paraId="5A97FFC1" w14:textId="77777777" w:rsidTr="005E7CE7">
        <w:trPr>
          <w:cantSplit/>
          <w:ins w:id="315" w:author="Jared Castaneda" w:date="2020-10-17T18:00:00Z"/>
        </w:trPr>
        <w:tc>
          <w:tcPr>
            <w:tcW w:w="804" w:type="pct"/>
          </w:tcPr>
          <w:p w14:paraId="729011A6" w14:textId="1DA73AB1" w:rsidR="0046687B" w:rsidRDefault="0046687B" w:rsidP="0046687B">
            <w:pPr>
              <w:rPr>
                <w:ins w:id="316" w:author="Jared Castaneda" w:date="2020-10-17T18:00:00Z"/>
              </w:rPr>
            </w:pPr>
            <w:ins w:id="317" w:author="Jared Castaneda" w:date="2020-10-17T18:04:00Z">
              <w:r>
                <w:lastRenderedPageBreak/>
                <w:t>Airport</w:t>
              </w:r>
            </w:ins>
          </w:p>
        </w:tc>
        <w:tc>
          <w:tcPr>
            <w:tcW w:w="2072" w:type="pct"/>
          </w:tcPr>
          <w:p w14:paraId="1C020485" w14:textId="155911C9" w:rsidR="0046687B" w:rsidRDefault="0046687B" w:rsidP="0046687B">
            <w:pPr>
              <w:rPr>
                <w:ins w:id="318" w:author="Jared Castaneda" w:date="2020-10-17T18:00:00Z"/>
              </w:rPr>
            </w:pPr>
            <w:ins w:id="319" w:author="Jared Castaneda" w:date="2020-10-17T18:04:00Z">
              <w:r>
                <w:t>Location where all flights depart from and arrive to. Contains multiple terminals for people to board planes. The airport can also contain planes that are waiting for their flight or just need to be stored.</w:t>
              </w:r>
            </w:ins>
          </w:p>
        </w:tc>
        <w:tc>
          <w:tcPr>
            <w:tcW w:w="639" w:type="pct"/>
          </w:tcPr>
          <w:p w14:paraId="1474157F" w14:textId="49298FA8" w:rsidR="0046687B" w:rsidRDefault="0046687B" w:rsidP="0046687B">
            <w:pPr>
              <w:ind w:left="-14"/>
              <w:rPr>
                <w:ins w:id="320" w:author="Jared Castaneda" w:date="2020-10-17T18:00:00Z"/>
              </w:rPr>
            </w:pPr>
          </w:p>
        </w:tc>
        <w:tc>
          <w:tcPr>
            <w:tcW w:w="864" w:type="pct"/>
          </w:tcPr>
          <w:p w14:paraId="44695EEF" w14:textId="7B41E5E3" w:rsidR="0046687B" w:rsidRDefault="0046687B" w:rsidP="0046687B">
            <w:pPr>
              <w:rPr>
                <w:ins w:id="321" w:author="Jared Castaneda" w:date="2020-10-17T18:00:00Z"/>
              </w:rPr>
            </w:pPr>
          </w:p>
        </w:tc>
        <w:tc>
          <w:tcPr>
            <w:tcW w:w="621" w:type="pct"/>
          </w:tcPr>
          <w:p w14:paraId="761DF57D" w14:textId="77777777" w:rsidR="0046687B" w:rsidRDefault="0046687B" w:rsidP="0046687B">
            <w:pPr>
              <w:rPr>
                <w:ins w:id="322" w:author="Jared Castaneda" w:date="2020-10-17T18:04:00Z"/>
              </w:rPr>
            </w:pPr>
          </w:p>
          <w:p w14:paraId="151D2149" w14:textId="77777777" w:rsidR="0046687B" w:rsidRDefault="0046687B" w:rsidP="0046687B">
            <w:pPr>
              <w:rPr>
                <w:ins w:id="323" w:author="Jared Castaneda" w:date="2020-10-17T18:04:00Z"/>
              </w:rPr>
            </w:pPr>
          </w:p>
          <w:p w14:paraId="480D1F5B" w14:textId="77777777" w:rsidR="0046687B" w:rsidRDefault="0046687B" w:rsidP="0046687B">
            <w:pPr>
              <w:rPr>
                <w:ins w:id="324" w:author="Jared Castaneda" w:date="2020-10-17T18:04:00Z"/>
              </w:rPr>
            </w:pPr>
          </w:p>
          <w:p w14:paraId="01463D69" w14:textId="77777777" w:rsidR="0046687B" w:rsidRDefault="0046687B" w:rsidP="0046687B">
            <w:pPr>
              <w:rPr>
                <w:ins w:id="325" w:author="Jared Castaneda" w:date="2020-10-17T18:04:00Z"/>
              </w:rPr>
            </w:pPr>
          </w:p>
          <w:p w14:paraId="196BE0B3" w14:textId="55C4FDB7" w:rsidR="0046687B" w:rsidRDefault="0046687B" w:rsidP="0046687B">
            <w:pPr>
              <w:rPr>
                <w:ins w:id="326" w:author="Jared Castaneda" w:date="2020-10-17T18:00:00Z"/>
              </w:rPr>
            </w:pPr>
          </w:p>
        </w:tc>
      </w:tr>
      <w:tr w:rsidR="0046687B" w14:paraId="6B74CA53" w14:textId="77777777" w:rsidTr="005E7CE7">
        <w:trPr>
          <w:cantSplit/>
          <w:ins w:id="327" w:author="Jared Castaneda" w:date="2020-10-17T18:04:00Z"/>
        </w:trPr>
        <w:tc>
          <w:tcPr>
            <w:tcW w:w="804" w:type="pct"/>
          </w:tcPr>
          <w:p w14:paraId="3B25BC31" w14:textId="24A40F87" w:rsidR="0046687B" w:rsidRDefault="0046687B" w:rsidP="0046687B">
            <w:pPr>
              <w:rPr>
                <w:ins w:id="328" w:author="Jared Castaneda" w:date="2020-10-17T18:04:00Z"/>
              </w:rPr>
            </w:pPr>
            <w:ins w:id="329" w:author="Jared Castaneda" w:date="2020-10-17T18:05:00Z">
              <w:r>
                <w:t>Bags</w:t>
              </w:r>
            </w:ins>
          </w:p>
        </w:tc>
        <w:tc>
          <w:tcPr>
            <w:tcW w:w="2072" w:type="pct"/>
          </w:tcPr>
          <w:p w14:paraId="32256F0B" w14:textId="77777777" w:rsidR="0046687B" w:rsidRDefault="0046687B" w:rsidP="0046687B">
            <w:pPr>
              <w:rPr>
                <w:ins w:id="330" w:author="Jared Castaneda" w:date="2020-10-17T18:05:00Z"/>
              </w:rPr>
            </w:pPr>
            <w:ins w:id="331" w:author="Jared Castaneda" w:date="2020-10-17T18:05:00Z">
              <w:r>
                <w:t>Storage items customers bring onto flights. Customers will pay for every bag they include as well as how heavy it is.</w:t>
              </w:r>
            </w:ins>
          </w:p>
          <w:p w14:paraId="07A9486A" w14:textId="77777777" w:rsidR="0046687B" w:rsidRDefault="0046687B" w:rsidP="0046687B">
            <w:pPr>
              <w:rPr>
                <w:ins w:id="332" w:author="Jared Castaneda" w:date="2020-10-17T18:05:00Z"/>
              </w:rPr>
            </w:pPr>
          </w:p>
          <w:p w14:paraId="31B17626" w14:textId="36B98ED5" w:rsidR="0046687B" w:rsidRDefault="0046687B" w:rsidP="0046687B">
            <w:pPr>
              <w:rPr>
                <w:ins w:id="333" w:author="Jared Castaneda" w:date="2020-10-17T18:04:00Z"/>
              </w:rPr>
            </w:pPr>
          </w:p>
        </w:tc>
        <w:tc>
          <w:tcPr>
            <w:tcW w:w="639" w:type="pct"/>
          </w:tcPr>
          <w:p w14:paraId="000E5B30" w14:textId="77777777" w:rsidR="0046687B" w:rsidRDefault="0046687B" w:rsidP="0046687B">
            <w:pPr>
              <w:ind w:left="-14"/>
              <w:rPr>
                <w:ins w:id="334" w:author="Jared Castaneda" w:date="2020-10-17T18:04:00Z"/>
              </w:rPr>
            </w:pPr>
          </w:p>
        </w:tc>
        <w:tc>
          <w:tcPr>
            <w:tcW w:w="864" w:type="pct"/>
          </w:tcPr>
          <w:p w14:paraId="41CCE993" w14:textId="77777777" w:rsidR="0046687B" w:rsidRDefault="0046687B" w:rsidP="0046687B">
            <w:pPr>
              <w:rPr>
                <w:ins w:id="335" w:author="Jared Castaneda" w:date="2020-10-17T18:04:00Z"/>
              </w:rPr>
            </w:pPr>
          </w:p>
        </w:tc>
        <w:tc>
          <w:tcPr>
            <w:tcW w:w="621" w:type="pct"/>
          </w:tcPr>
          <w:p w14:paraId="6D297B87" w14:textId="77777777" w:rsidR="0046687B" w:rsidRDefault="0046687B" w:rsidP="0046687B">
            <w:pPr>
              <w:rPr>
                <w:ins w:id="336" w:author="Jared Castaneda" w:date="2020-10-17T18:04:00Z"/>
              </w:rPr>
            </w:pPr>
          </w:p>
        </w:tc>
      </w:tr>
      <w:tr w:rsidR="0046687B" w14:paraId="0304A7A5" w14:textId="77777777" w:rsidTr="0046687B">
        <w:tblPrEx>
          <w:tblLook w:val="04A0" w:firstRow="1" w:lastRow="0" w:firstColumn="1" w:lastColumn="0" w:noHBand="0" w:noVBand="1"/>
        </w:tblPrEx>
        <w:trPr>
          <w:ins w:id="337" w:author="Jared Castaneda" w:date="2020-10-17T18:05:00Z"/>
        </w:trPr>
        <w:tc>
          <w:tcPr>
            <w:tcW w:w="804" w:type="pct"/>
          </w:tcPr>
          <w:p w14:paraId="15C3333F" w14:textId="1EBB6EA7" w:rsidR="0046687B" w:rsidRDefault="0046687B" w:rsidP="007C4D9B">
            <w:pPr>
              <w:rPr>
                <w:ins w:id="338" w:author="Jared Castaneda" w:date="2020-10-17T18:05:00Z"/>
              </w:rPr>
            </w:pPr>
            <w:ins w:id="339" w:author="Jared Castaneda" w:date="2020-10-17T18:05:00Z">
              <w:r>
                <w:t>Meals</w:t>
              </w:r>
            </w:ins>
          </w:p>
        </w:tc>
        <w:tc>
          <w:tcPr>
            <w:tcW w:w="2072" w:type="pct"/>
          </w:tcPr>
          <w:p w14:paraId="7C91B09B" w14:textId="6E7DC158" w:rsidR="0046687B" w:rsidRDefault="0046687B" w:rsidP="007C4D9B">
            <w:pPr>
              <w:rPr>
                <w:ins w:id="340" w:author="Jared Castaneda" w:date="2020-10-17T18:05:00Z"/>
              </w:rPr>
            </w:pPr>
            <w:ins w:id="341" w:author="Jared Castaneda" w:date="2020-10-17T18:06:00Z">
              <w:r>
                <w:t>Meals are contained on every single flight. Customers can purchase a given amount of meals to eat on the flight. Not all flights will offer the same meal.</w:t>
              </w:r>
            </w:ins>
          </w:p>
          <w:p w14:paraId="7C311767" w14:textId="77777777" w:rsidR="0046687B" w:rsidRDefault="0046687B" w:rsidP="007C4D9B">
            <w:pPr>
              <w:rPr>
                <w:ins w:id="342" w:author="Jared Castaneda" w:date="2020-10-17T18:05:00Z"/>
              </w:rPr>
            </w:pPr>
          </w:p>
          <w:p w14:paraId="025BB63E" w14:textId="77777777" w:rsidR="0046687B" w:rsidRDefault="0046687B" w:rsidP="007C4D9B">
            <w:pPr>
              <w:rPr>
                <w:ins w:id="343" w:author="Jared Castaneda" w:date="2020-10-17T18:05:00Z"/>
              </w:rPr>
            </w:pPr>
          </w:p>
        </w:tc>
        <w:tc>
          <w:tcPr>
            <w:tcW w:w="639" w:type="pct"/>
          </w:tcPr>
          <w:p w14:paraId="136B2AB0" w14:textId="77777777" w:rsidR="0046687B" w:rsidRDefault="0046687B" w:rsidP="007C4D9B">
            <w:pPr>
              <w:ind w:left="-14"/>
              <w:rPr>
                <w:ins w:id="344" w:author="Jared Castaneda" w:date="2020-10-17T18:05:00Z"/>
              </w:rPr>
            </w:pPr>
          </w:p>
        </w:tc>
        <w:tc>
          <w:tcPr>
            <w:tcW w:w="864" w:type="pct"/>
          </w:tcPr>
          <w:p w14:paraId="11516454" w14:textId="77777777" w:rsidR="0046687B" w:rsidRDefault="0046687B" w:rsidP="007C4D9B">
            <w:pPr>
              <w:rPr>
                <w:ins w:id="345" w:author="Jared Castaneda" w:date="2020-10-17T18:05:00Z"/>
              </w:rPr>
            </w:pPr>
          </w:p>
        </w:tc>
        <w:tc>
          <w:tcPr>
            <w:tcW w:w="621" w:type="pct"/>
          </w:tcPr>
          <w:p w14:paraId="7A82B272" w14:textId="77777777" w:rsidR="0046687B" w:rsidRDefault="0046687B" w:rsidP="007C4D9B">
            <w:pPr>
              <w:rPr>
                <w:ins w:id="346" w:author="Jared Castaneda" w:date="2020-10-17T18:05:00Z"/>
              </w:rPr>
            </w:pPr>
          </w:p>
        </w:tc>
      </w:tr>
      <w:tr w:rsidR="00031716" w14:paraId="32EF912E" w14:textId="77777777" w:rsidTr="0046687B">
        <w:tblPrEx>
          <w:tblLook w:val="04A0" w:firstRow="1" w:lastRow="0" w:firstColumn="1" w:lastColumn="0" w:noHBand="0" w:noVBand="1"/>
        </w:tblPrEx>
        <w:trPr>
          <w:ins w:id="347" w:author="Marcos, Nathan" w:date="2020-11-09T14:11:00Z"/>
        </w:trPr>
        <w:tc>
          <w:tcPr>
            <w:tcW w:w="804" w:type="pct"/>
          </w:tcPr>
          <w:p w14:paraId="00EDD591" w14:textId="00FE66F1" w:rsidR="00031716" w:rsidRDefault="00031716" w:rsidP="007C4D9B">
            <w:pPr>
              <w:rPr>
                <w:ins w:id="348" w:author="Marcos, Nathan" w:date="2020-11-09T14:11:00Z"/>
              </w:rPr>
            </w:pPr>
            <w:ins w:id="349" w:author="Marcos, Nathan" w:date="2020-11-09T14:11:00Z">
              <w:r>
                <w:t>Hotel Advertisement System</w:t>
              </w:r>
            </w:ins>
          </w:p>
        </w:tc>
        <w:tc>
          <w:tcPr>
            <w:tcW w:w="2072" w:type="pct"/>
          </w:tcPr>
          <w:p w14:paraId="3F26DD3D" w14:textId="628657CC" w:rsidR="00031716" w:rsidRDefault="00031716" w:rsidP="007C4D9B">
            <w:pPr>
              <w:rPr>
                <w:ins w:id="350" w:author="Marcos, Nathan" w:date="2020-11-09T14:11:00Z"/>
              </w:rPr>
            </w:pPr>
            <w:ins w:id="351" w:author="Marcos, Nathan" w:date="2020-11-09T14:11:00Z">
              <w:r>
                <w:t>This system is an external system that can be accessed after a Customer searches or books a fight. It allows the Customer to request to view a hotel advertisement based on the destination location. The Customer can also request not to view it.</w:t>
              </w:r>
            </w:ins>
          </w:p>
        </w:tc>
        <w:tc>
          <w:tcPr>
            <w:tcW w:w="639" w:type="pct"/>
          </w:tcPr>
          <w:p w14:paraId="51024487" w14:textId="03B3CCBD" w:rsidR="00031716" w:rsidRDefault="000030E2" w:rsidP="007C4D9B">
            <w:pPr>
              <w:ind w:left="-14"/>
              <w:rPr>
                <w:ins w:id="352" w:author="Marcos, Nathan" w:date="2020-11-09T14:11:00Z"/>
              </w:rPr>
            </w:pPr>
            <w:ins w:id="353" w:author="Marcos, Nathan" w:date="2020-11-09T14:12:00Z">
              <w:r>
                <w:t>Name of Hotel, Address, Room Prices</w:t>
              </w:r>
            </w:ins>
          </w:p>
        </w:tc>
        <w:tc>
          <w:tcPr>
            <w:tcW w:w="864" w:type="pct"/>
          </w:tcPr>
          <w:p w14:paraId="5F0BCC67" w14:textId="71E2E000" w:rsidR="00031716" w:rsidRDefault="000030E2" w:rsidP="007C4D9B">
            <w:pPr>
              <w:rPr>
                <w:ins w:id="354" w:author="Marcos, Nathan" w:date="2020-11-09T14:11:00Z"/>
              </w:rPr>
            </w:pPr>
            <w:ins w:id="355" w:author="Marcos, Nathan" w:date="2020-11-09T14:12:00Z">
              <w:r>
                <w:t>Only one hotel advertisement can be returned if requested by the Customer</w:t>
              </w:r>
            </w:ins>
          </w:p>
        </w:tc>
        <w:tc>
          <w:tcPr>
            <w:tcW w:w="621" w:type="pct"/>
          </w:tcPr>
          <w:p w14:paraId="62AD71B1" w14:textId="0F98389E" w:rsidR="00031716" w:rsidRDefault="002E562F" w:rsidP="007C4D9B">
            <w:pPr>
              <w:rPr>
                <w:ins w:id="356" w:author="Marcos, Nathan" w:date="2020-11-09T14:11:00Z"/>
              </w:rPr>
            </w:pPr>
            <w:ins w:id="357" w:author="Marcos, Nathan" w:date="2020-11-09T14:12:00Z">
              <w:r>
                <w:t>Advertisement System</w:t>
              </w:r>
            </w:ins>
          </w:p>
        </w:tc>
      </w:tr>
    </w:tbl>
    <w:p w14:paraId="0670E1F8" w14:textId="77777777" w:rsidR="00B53F6D" w:rsidRPr="00226954" w:rsidRDefault="00B53F6D" w:rsidP="0097421B">
      <w:pPr>
        <w:pStyle w:val="NormalL1"/>
        <w:ind w:left="0"/>
      </w:pPr>
    </w:p>
    <w:sectPr w:rsidR="00B53F6D" w:rsidRPr="00226954" w:rsidSect="00372871">
      <w:headerReference w:type="default" r:id="rId15"/>
      <w:footerReference w:type="default" r:id="rId16"/>
      <w:type w:val="oddPage"/>
      <w:pgSz w:w="12240" w:h="15840"/>
      <w:pgMar w:top="720" w:right="720" w:bottom="720" w:left="720" w:header="36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1274D" w14:textId="77777777" w:rsidR="00DD4A13" w:rsidRDefault="00DD4A13" w:rsidP="00D73986">
      <w:r>
        <w:separator/>
      </w:r>
    </w:p>
  </w:endnote>
  <w:endnote w:type="continuationSeparator" w:id="0">
    <w:p w14:paraId="6E5330C6" w14:textId="77777777" w:rsidR="00DD4A13" w:rsidRDefault="00DD4A13" w:rsidP="00D73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59098" w14:textId="77777777" w:rsidR="005C179D" w:rsidRDefault="005C179D" w:rsidP="00BB4B7F">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CA077" w14:textId="36B65306" w:rsidR="005C179D" w:rsidRPr="00E11F13" w:rsidRDefault="005C179D" w:rsidP="00BB4B7F">
    <w:pPr>
      <w:pStyle w:val="Footer"/>
      <w:pBdr>
        <w:top w:val="thickThinMediumGap" w:sz="4" w:space="1" w:color="auto"/>
      </w:pBdr>
    </w:pPr>
    <w:r w:rsidRPr="00E11F13">
      <w:fldChar w:fldCharType="begin"/>
    </w:r>
    <w:r w:rsidRPr="00E11F13">
      <w:instrText xml:space="preserve"> REF ProjectName \h  \* MERGEFORMAT </w:instrText>
    </w:r>
    <w:r w:rsidRPr="00E11F13">
      <w:fldChar w:fldCharType="separate"/>
    </w:r>
    <w:r>
      <w:t xml:space="preserve">Tuffy Flights </w:t>
    </w:r>
    <w:r w:rsidRPr="00E11F13">
      <w:fldChar w:fldCharType="end"/>
    </w:r>
    <w:r w:rsidRPr="00E11F13">
      <w:tab/>
    </w:r>
    <w:r w:rsidRPr="00E11F13">
      <w:tab/>
      <w:t xml:space="preserve">Page </w:t>
    </w:r>
    <w:r w:rsidRPr="00E11F13">
      <w:fldChar w:fldCharType="begin"/>
    </w:r>
    <w:r w:rsidRPr="00E11F13">
      <w:instrText xml:space="preserve"> PAGE  \* roman  \* MERGEFORMAT </w:instrText>
    </w:r>
    <w:r w:rsidRPr="00E11F13">
      <w:fldChar w:fldCharType="separate"/>
    </w:r>
    <w:r w:rsidRPr="00E11F13">
      <w:t>i</w:t>
    </w:r>
    <w:r w:rsidRPr="00E11F13">
      <w:fldChar w:fldCharType="end"/>
    </w:r>
    <w:r w:rsidRPr="00E11F13">
      <w:t xml:space="preserve"> of </w:t>
    </w:r>
    <w:r w:rsidR="00DD4A13">
      <w:fldChar w:fldCharType="begin"/>
    </w:r>
    <w:r w:rsidR="00DD4A13">
      <w:instrText xml:space="preserve"> SECTIONPAGES  \* roman  \* MERGEFORMAT </w:instrText>
    </w:r>
    <w:r w:rsidR="00DD4A13">
      <w:fldChar w:fldCharType="separate"/>
    </w:r>
    <w:r w:rsidR="00975979">
      <w:rPr>
        <w:noProof/>
      </w:rPr>
      <w:t>ii</w:t>
    </w:r>
    <w:r w:rsidR="00DD4A13">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FDF29" w14:textId="58EEF2AE" w:rsidR="005C179D" w:rsidRDefault="005C179D" w:rsidP="00EF2C76">
    <w:pPr>
      <w:pStyle w:val="Footer"/>
      <w:pBdr>
        <w:top w:val="thickThinMediumGap" w:sz="4" w:space="1" w:color="auto"/>
      </w:pBdr>
    </w:pPr>
    <w:r w:rsidRPr="007C6B90">
      <w:fldChar w:fldCharType="begin"/>
    </w:r>
    <w:r w:rsidRPr="007C6B90">
      <w:instrText xml:space="preserve"> REF ProjectName \h  \* MERGEFORMAT </w:instrText>
    </w:r>
    <w:r w:rsidRPr="007C6B90">
      <w:fldChar w:fldCharType="separate"/>
    </w:r>
    <w:r>
      <w:t xml:space="preserve">Tuffy Flights </w:t>
    </w:r>
    <w:r w:rsidRPr="007C6B90">
      <w:fldChar w:fldCharType="end"/>
    </w:r>
    <w:r w:rsidRPr="007C6B90">
      <w:tab/>
    </w:r>
    <w:r w:rsidRPr="007C6B90">
      <w:tab/>
      <w:t xml:space="preserve">Page </w:t>
    </w:r>
    <w:r>
      <w:fldChar w:fldCharType="begin"/>
    </w:r>
    <w:r>
      <w:instrText xml:space="preserve"> PAGE  \* Arabic  \* MERGEFORMAT </w:instrText>
    </w:r>
    <w:r>
      <w:fldChar w:fldCharType="separate"/>
    </w:r>
    <w:r>
      <w:rPr>
        <w:noProof/>
      </w:rPr>
      <w:t>1</w:t>
    </w:r>
    <w:r>
      <w:fldChar w:fldCharType="end"/>
    </w:r>
    <w:r w:rsidRPr="007C6B90">
      <w:t xml:space="preserve"> of </w:t>
    </w:r>
    <w:r>
      <w:fldChar w:fldCharType="begin"/>
    </w:r>
    <w:r>
      <w:instrText xml:space="preserve"> =</w:instrText>
    </w:r>
    <w:r w:rsidR="00DD4A13">
      <w:fldChar w:fldCharType="begin"/>
    </w:r>
    <w:r w:rsidR="00DD4A13">
      <w:instrText xml:space="preserve"> NUMPAGES   \* MERGEFORMAT </w:instrText>
    </w:r>
    <w:r w:rsidR="00DD4A13">
      <w:fldChar w:fldCharType="separate"/>
    </w:r>
    <w:r w:rsidR="00975979">
      <w:rPr>
        <w:noProof/>
      </w:rPr>
      <w:instrText>6</w:instrText>
    </w:r>
    <w:r w:rsidR="00DD4A13">
      <w:rPr>
        <w:noProof/>
      </w:rPr>
      <w:fldChar w:fldCharType="end"/>
    </w:r>
    <w:r>
      <w:instrText xml:space="preserve"> - </w:instrText>
    </w:r>
    <w:r w:rsidR="00DD4A13">
      <w:fldChar w:fldCharType="begin"/>
    </w:r>
    <w:r w:rsidR="00DD4A13">
      <w:instrText xml:space="preserve"> PAGEREF  EndOfTOC  \* MERGEFORMAT </w:instrText>
    </w:r>
    <w:r w:rsidR="00DD4A13">
      <w:fldChar w:fldCharType="separate"/>
    </w:r>
    <w:r w:rsidR="00975979">
      <w:rPr>
        <w:noProof/>
      </w:rPr>
      <w:instrText>2</w:instrText>
    </w:r>
    <w:r w:rsidR="00DD4A13">
      <w:rPr>
        <w:noProof/>
      </w:rPr>
      <w:fldChar w:fldCharType="end"/>
    </w:r>
    <w:r>
      <w:instrText xml:space="preserve"> - 1 </w:instrText>
    </w:r>
    <w:r>
      <w:fldChar w:fldCharType="separate"/>
    </w:r>
    <w:r w:rsidR="00975979">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990E3" w14:textId="77777777" w:rsidR="00DD4A13" w:rsidRDefault="00DD4A13" w:rsidP="00D73986">
      <w:r>
        <w:separator/>
      </w:r>
    </w:p>
  </w:footnote>
  <w:footnote w:type="continuationSeparator" w:id="0">
    <w:p w14:paraId="44DD9FE2" w14:textId="77777777" w:rsidR="00DD4A13" w:rsidRDefault="00DD4A13" w:rsidP="00D73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5BFE7" w14:textId="77777777" w:rsidR="005C179D" w:rsidRDefault="005C179D" w:rsidP="00BB4B7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3C14E" w14:textId="0239EE69" w:rsidR="005C179D" w:rsidRPr="00C237FA" w:rsidRDefault="005C179D" w:rsidP="00D73986">
    <w:pPr>
      <w:pStyle w:val="Header"/>
    </w:pPr>
    <w:r w:rsidRPr="00C237FA">
      <w:fldChar w:fldCharType="begin"/>
    </w:r>
    <w:r w:rsidRPr="00C237FA">
      <w:instrText xml:space="preserve"> REF DocumentTitle \h  \* MERGEFORMAT </w:instrText>
    </w:r>
    <w:r w:rsidRPr="00C237FA">
      <w:fldChar w:fldCharType="separate"/>
    </w:r>
    <w:r w:rsidRPr="004C00E5">
      <w:t>Vision and Business Case</w:t>
    </w:r>
    <w:r>
      <w:t xml:space="preserve"> </w:t>
    </w:r>
    <w:r w:rsidRPr="00C237FA">
      <w:fldChar w:fldCharType="end"/>
    </w:r>
    <w:r w:rsidRPr="00C237FA">
      <w:tab/>
    </w:r>
    <w:r w:rsidRPr="00C237FA">
      <w:tab/>
      <w:t xml:space="preserve">Last Modified:  </w:t>
    </w:r>
    <w:r w:rsidRPr="00C237FA">
      <w:fldChar w:fldCharType="begin"/>
    </w:r>
    <w:r w:rsidRPr="00C237FA">
      <w:instrText xml:space="preserve"> SAVEDATE  \@ "dddd, MMMM d, yyyy"  \* MERGEFORMAT </w:instrText>
    </w:r>
    <w:r w:rsidRPr="00C237FA">
      <w:fldChar w:fldCharType="separate"/>
    </w:r>
    <w:ins w:id="54" w:author="Jared Castaneda" w:date="2020-12-07T13:45:00Z">
      <w:r w:rsidR="0017449F">
        <w:rPr>
          <w:noProof/>
        </w:rPr>
        <w:t xml:space="preserve">Monday, </w:t>
      </w:r>
      <w:r w:rsidR="0017449F">
        <w:rPr>
          <w:noProof/>
        </w:rPr>
        <w:t>December 7</w:t>
      </w:r>
      <w:r w:rsidR="0017449F">
        <w:rPr>
          <w:noProof/>
        </w:rPr>
        <w:t>, 2020</w:t>
      </w:r>
    </w:ins>
    <w:ins w:id="55" w:author="Marcos, Nathan" w:date="2020-11-09T14:10:00Z">
      <w:del w:id="56" w:author="Jared Castaneda" w:date="2020-12-07T13:45:00Z">
        <w:r w:rsidR="00031716" w:rsidDel="0017449F">
          <w:rPr>
            <w:noProof/>
          </w:rPr>
          <w:delText>Monday, November 9, 2020</w:delText>
        </w:r>
      </w:del>
    </w:ins>
    <w:ins w:id="57" w:author="Nathan" w:date="2020-09-28T13:37:00Z">
      <w:del w:id="58" w:author="Jared Castaneda" w:date="2020-12-07T13:45:00Z">
        <w:r w:rsidR="00194B10" w:rsidDel="0017449F">
          <w:rPr>
            <w:noProof/>
          </w:rPr>
          <w:delText>Sunday, September 27, 2020</w:delText>
        </w:r>
      </w:del>
    </w:ins>
    <w:del w:id="59" w:author="Jared Castaneda" w:date="2020-12-07T13:45:00Z">
      <w:r w:rsidDel="0017449F">
        <w:rPr>
          <w:noProof/>
        </w:rPr>
        <w:delText>Saturday, September 26, 2020</w:delText>
      </w:r>
    </w:del>
    <w:r w:rsidRPr="00C237FA">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479F8" w14:textId="77777777" w:rsidR="005C179D" w:rsidRDefault="005C179D" w:rsidP="00D7398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E4DCF" w14:textId="26413244" w:rsidR="005C179D" w:rsidRPr="00C237FA" w:rsidRDefault="005C179D" w:rsidP="00D73986">
    <w:pPr>
      <w:pStyle w:val="Header"/>
    </w:pPr>
    <w:r w:rsidRPr="00C237FA">
      <w:fldChar w:fldCharType="begin"/>
    </w:r>
    <w:r w:rsidRPr="00C237FA">
      <w:instrText xml:space="preserve"> REF DocumentTitle \h  \* MERGEFORMAT </w:instrText>
    </w:r>
    <w:r w:rsidRPr="00C237FA">
      <w:fldChar w:fldCharType="separate"/>
    </w:r>
    <w:r w:rsidRPr="004C00E5">
      <w:t>Vision and Business Case</w:t>
    </w:r>
    <w:r>
      <w:t xml:space="preserve"> </w:t>
    </w:r>
    <w:r w:rsidRPr="00C237FA">
      <w:fldChar w:fldCharType="end"/>
    </w:r>
    <w:r w:rsidRPr="00C237FA">
      <w:tab/>
    </w:r>
    <w:r w:rsidRPr="00C237FA">
      <w:tab/>
      <w:t xml:space="preserve">Last Modified:  </w:t>
    </w:r>
    <w:r w:rsidRPr="00C237FA">
      <w:fldChar w:fldCharType="begin"/>
    </w:r>
    <w:r w:rsidRPr="00C237FA">
      <w:instrText xml:space="preserve"> SAVEDATE  \@ "dddd, MMMM d, yyyy"  \* MERGEFORMAT </w:instrText>
    </w:r>
    <w:r w:rsidRPr="00C237FA">
      <w:fldChar w:fldCharType="separate"/>
    </w:r>
    <w:ins w:id="358" w:author="Jared Castaneda" w:date="2020-12-07T13:45:00Z">
      <w:r w:rsidR="0017449F">
        <w:rPr>
          <w:noProof/>
        </w:rPr>
        <w:t>Monday, November 9, 2020</w:t>
      </w:r>
    </w:ins>
    <w:ins w:id="359" w:author="Marcos, Nathan" w:date="2020-11-09T14:10:00Z">
      <w:del w:id="360" w:author="Jared Castaneda" w:date="2020-12-07T13:45:00Z">
        <w:r w:rsidR="00031716" w:rsidDel="0017449F">
          <w:rPr>
            <w:noProof/>
          </w:rPr>
          <w:delText>Monday, November 9, 2020</w:delText>
        </w:r>
      </w:del>
    </w:ins>
    <w:ins w:id="361" w:author="Nathan" w:date="2020-09-28T13:37:00Z">
      <w:del w:id="362" w:author="Jared Castaneda" w:date="2020-12-07T13:45:00Z">
        <w:r w:rsidR="00194B10" w:rsidDel="0017449F">
          <w:rPr>
            <w:noProof/>
          </w:rPr>
          <w:delText>Sunday, September 27, 2020</w:delText>
        </w:r>
      </w:del>
    </w:ins>
    <w:del w:id="363" w:author="Jared Castaneda" w:date="2020-12-07T13:45:00Z">
      <w:r w:rsidDel="0017449F">
        <w:rPr>
          <w:noProof/>
        </w:rPr>
        <w:delText>Saturday, September 26, 2020</w:delText>
      </w:r>
    </w:del>
    <w:r w:rsidRPr="00C237F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16775"/>
    <w:multiLevelType w:val="hybridMultilevel"/>
    <w:tmpl w:val="8E340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200CD"/>
    <w:multiLevelType w:val="multilevel"/>
    <w:tmpl w:val="AAB806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D357D20"/>
    <w:multiLevelType w:val="hybridMultilevel"/>
    <w:tmpl w:val="2E08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614FB"/>
    <w:multiLevelType w:val="hybridMultilevel"/>
    <w:tmpl w:val="47A8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3B6741"/>
    <w:multiLevelType w:val="hybridMultilevel"/>
    <w:tmpl w:val="09ECFF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red Castaneda">
    <w15:presenceInfo w15:providerId="Windows Live" w15:userId="eba50c435f555db4"/>
  </w15:person>
  <w15:person w15:author="jawad swed">
    <w15:presenceInfo w15:providerId="Windows Live" w15:userId="b772551b96311206"/>
  </w15:person>
  <w15:person w15:author="Marcos, Nathan">
    <w15:presenceInfo w15:providerId="None" w15:userId="Marcos, Nathan"/>
  </w15:person>
  <w15:person w15:author="Nathan">
    <w15:presenceInfo w15:providerId="Windows Live" w15:userId="2e6b9d7a79299f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35"/>
    <w:rsid w:val="000030E2"/>
    <w:rsid w:val="00003E1D"/>
    <w:rsid w:val="000246CF"/>
    <w:rsid w:val="00027E9D"/>
    <w:rsid w:val="00031716"/>
    <w:rsid w:val="000774C0"/>
    <w:rsid w:val="000C530D"/>
    <w:rsid w:val="000E24B8"/>
    <w:rsid w:val="000E790D"/>
    <w:rsid w:val="00126BCF"/>
    <w:rsid w:val="0013122B"/>
    <w:rsid w:val="00164EE1"/>
    <w:rsid w:val="0017449F"/>
    <w:rsid w:val="00194B10"/>
    <w:rsid w:val="001C7143"/>
    <w:rsid w:val="001E5FB9"/>
    <w:rsid w:val="00205B61"/>
    <w:rsid w:val="00226954"/>
    <w:rsid w:val="002925FA"/>
    <w:rsid w:val="002A1EA6"/>
    <w:rsid w:val="002D5DF5"/>
    <w:rsid w:val="002E562F"/>
    <w:rsid w:val="00345094"/>
    <w:rsid w:val="00347A0C"/>
    <w:rsid w:val="00372871"/>
    <w:rsid w:val="00392CC7"/>
    <w:rsid w:val="00396D65"/>
    <w:rsid w:val="00447BAD"/>
    <w:rsid w:val="0046687B"/>
    <w:rsid w:val="004931D0"/>
    <w:rsid w:val="004C00E5"/>
    <w:rsid w:val="004C3DF1"/>
    <w:rsid w:val="004F22BD"/>
    <w:rsid w:val="00537B55"/>
    <w:rsid w:val="00564700"/>
    <w:rsid w:val="00566D30"/>
    <w:rsid w:val="00575AAD"/>
    <w:rsid w:val="005C0CF6"/>
    <w:rsid w:val="005C179D"/>
    <w:rsid w:val="005C2960"/>
    <w:rsid w:val="005E7CE7"/>
    <w:rsid w:val="00604E16"/>
    <w:rsid w:val="00617FFC"/>
    <w:rsid w:val="00623F10"/>
    <w:rsid w:val="00656E0B"/>
    <w:rsid w:val="006815E2"/>
    <w:rsid w:val="00686996"/>
    <w:rsid w:val="006B10BA"/>
    <w:rsid w:val="006B6E74"/>
    <w:rsid w:val="006F0D13"/>
    <w:rsid w:val="0074700E"/>
    <w:rsid w:val="00760A8E"/>
    <w:rsid w:val="007A3244"/>
    <w:rsid w:val="007A3348"/>
    <w:rsid w:val="007C2935"/>
    <w:rsid w:val="007C6B90"/>
    <w:rsid w:val="007D72FB"/>
    <w:rsid w:val="007E6647"/>
    <w:rsid w:val="00811B9D"/>
    <w:rsid w:val="00842EB7"/>
    <w:rsid w:val="0084306B"/>
    <w:rsid w:val="008437A3"/>
    <w:rsid w:val="00845520"/>
    <w:rsid w:val="00866B44"/>
    <w:rsid w:val="00883982"/>
    <w:rsid w:val="008E4E0F"/>
    <w:rsid w:val="00921F78"/>
    <w:rsid w:val="00942D58"/>
    <w:rsid w:val="00946076"/>
    <w:rsid w:val="009735F5"/>
    <w:rsid w:val="0097421B"/>
    <w:rsid w:val="00975979"/>
    <w:rsid w:val="009B577F"/>
    <w:rsid w:val="009D12CA"/>
    <w:rsid w:val="00A011D0"/>
    <w:rsid w:val="00A32A2E"/>
    <w:rsid w:val="00A63D97"/>
    <w:rsid w:val="00A82140"/>
    <w:rsid w:val="00AA538F"/>
    <w:rsid w:val="00AC3E00"/>
    <w:rsid w:val="00AC473A"/>
    <w:rsid w:val="00AD7B18"/>
    <w:rsid w:val="00AE78AD"/>
    <w:rsid w:val="00B53F6D"/>
    <w:rsid w:val="00B869A7"/>
    <w:rsid w:val="00B93DBD"/>
    <w:rsid w:val="00BB4B7F"/>
    <w:rsid w:val="00BC529A"/>
    <w:rsid w:val="00BE0AEB"/>
    <w:rsid w:val="00BE23E8"/>
    <w:rsid w:val="00BF31CF"/>
    <w:rsid w:val="00C037DA"/>
    <w:rsid w:val="00C161C0"/>
    <w:rsid w:val="00C20764"/>
    <w:rsid w:val="00C237FA"/>
    <w:rsid w:val="00C53336"/>
    <w:rsid w:val="00C60461"/>
    <w:rsid w:val="00CA7324"/>
    <w:rsid w:val="00CA7981"/>
    <w:rsid w:val="00CC17B0"/>
    <w:rsid w:val="00CC4516"/>
    <w:rsid w:val="00CD4E89"/>
    <w:rsid w:val="00CE0456"/>
    <w:rsid w:val="00D2139F"/>
    <w:rsid w:val="00D36812"/>
    <w:rsid w:val="00D73986"/>
    <w:rsid w:val="00DA480A"/>
    <w:rsid w:val="00DD4A13"/>
    <w:rsid w:val="00DF1DF8"/>
    <w:rsid w:val="00E11F13"/>
    <w:rsid w:val="00E23B71"/>
    <w:rsid w:val="00E534CF"/>
    <w:rsid w:val="00E664C8"/>
    <w:rsid w:val="00E91ACB"/>
    <w:rsid w:val="00EA16FE"/>
    <w:rsid w:val="00EA412C"/>
    <w:rsid w:val="00EC7326"/>
    <w:rsid w:val="00EE7695"/>
    <w:rsid w:val="00EF2C76"/>
    <w:rsid w:val="00EF4CFB"/>
    <w:rsid w:val="00F2135D"/>
    <w:rsid w:val="00F62FCB"/>
    <w:rsid w:val="00F73A7B"/>
    <w:rsid w:val="00FC7841"/>
    <w:rsid w:val="00FE42D5"/>
    <w:rsid w:val="00FE6391"/>
    <w:rsid w:val="00FF3DA5"/>
    <w:rsid w:val="00FF40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A4193"/>
  <w14:defaultImageDpi w14:val="32767"/>
  <w15:chartTrackingRefBased/>
  <w15:docId w15:val="{35FB2A9A-A0A2-41E3-959E-696A59D2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986"/>
  </w:style>
  <w:style w:type="paragraph" w:styleId="Heading1">
    <w:name w:val="heading 1"/>
    <w:basedOn w:val="Normal"/>
    <w:next w:val="NormalL1"/>
    <w:link w:val="Heading1Char"/>
    <w:uiPriority w:val="9"/>
    <w:qFormat/>
    <w:rsid w:val="00CC17B0"/>
    <w:pPr>
      <w:keepNext/>
      <w:keepLines/>
      <w:numPr>
        <w:numId w:val="2"/>
      </w:numPr>
      <w:spacing w:before="36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L2"/>
    <w:link w:val="Heading2Char"/>
    <w:uiPriority w:val="9"/>
    <w:unhideWhenUsed/>
    <w:qFormat/>
    <w:rsid w:val="00BF31CF"/>
    <w:pPr>
      <w:keepNext/>
      <w:keepLines/>
      <w:numPr>
        <w:ilvl w:val="1"/>
        <w:numId w:val="2"/>
      </w:numPr>
      <w:spacing w:before="40" w:after="0"/>
      <w:ind w:left="720" w:hanging="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L2"/>
    <w:link w:val="Heading3Char"/>
    <w:uiPriority w:val="9"/>
    <w:unhideWhenUsed/>
    <w:qFormat/>
    <w:rsid w:val="00921F7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L2"/>
    <w:link w:val="Heading4Char"/>
    <w:uiPriority w:val="9"/>
    <w:unhideWhenUsed/>
    <w:qFormat/>
    <w:rsid w:val="00921F7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rsid w:val="00921F7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21F7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1F7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1F7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1F7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64C8"/>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4C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37FA"/>
    <w:pPr>
      <w:pBdr>
        <w:bottom w:val="thickThinMediumGap" w:sz="4" w:space="1" w:color="auto"/>
      </w:pBdr>
      <w:tabs>
        <w:tab w:val="center" w:pos="5400"/>
        <w:tab w:val="right" w:pos="10800"/>
      </w:tabs>
      <w:spacing w:after="120" w:line="240" w:lineRule="auto"/>
    </w:pPr>
    <w:rPr>
      <w:sz w:val="18"/>
      <w:szCs w:val="18"/>
    </w:rPr>
  </w:style>
  <w:style w:type="character" w:customStyle="1" w:styleId="HeaderChar">
    <w:name w:val="Header Char"/>
    <w:basedOn w:val="DefaultParagraphFont"/>
    <w:link w:val="Header"/>
    <w:uiPriority w:val="99"/>
    <w:rsid w:val="00C237FA"/>
    <w:rPr>
      <w:sz w:val="18"/>
      <w:szCs w:val="18"/>
    </w:rPr>
  </w:style>
  <w:style w:type="paragraph" w:styleId="Footer">
    <w:name w:val="footer"/>
    <w:basedOn w:val="Header"/>
    <w:link w:val="FooterChar"/>
    <w:uiPriority w:val="99"/>
    <w:unhideWhenUsed/>
    <w:rsid w:val="00E11F13"/>
    <w:pPr>
      <w:pBdr>
        <w:top w:val="thickThinMediumGap" w:sz="8" w:space="1" w:color="auto"/>
        <w:bottom w:val="none" w:sz="0" w:space="0" w:color="auto"/>
      </w:pBdr>
      <w:spacing w:before="120" w:after="0"/>
    </w:pPr>
  </w:style>
  <w:style w:type="character" w:customStyle="1" w:styleId="FooterChar">
    <w:name w:val="Footer Char"/>
    <w:basedOn w:val="DefaultParagraphFont"/>
    <w:link w:val="Footer"/>
    <w:uiPriority w:val="99"/>
    <w:rsid w:val="00E11F13"/>
    <w:rPr>
      <w:sz w:val="18"/>
      <w:szCs w:val="18"/>
    </w:rPr>
  </w:style>
  <w:style w:type="table" w:styleId="TableGrid">
    <w:name w:val="Table Grid"/>
    <w:basedOn w:val="TableNormal"/>
    <w:uiPriority w:val="39"/>
    <w:rsid w:val="00EC7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760A8E"/>
    <w:pPr>
      <w:spacing w:after="240" w:line="240" w:lineRule="auto"/>
      <w:ind w:left="720"/>
      <w:contextualSpacing/>
      <w:jc w:val="both"/>
    </w:pPr>
    <w:rPr>
      <w:rFonts w:ascii="Calibri" w:eastAsia="Garamond" w:hAnsi="Calibri" w:cs="Calibri"/>
      <w:lang w:val="en"/>
    </w:rPr>
  </w:style>
  <w:style w:type="character" w:styleId="Hyperlink">
    <w:name w:val="Hyperlink"/>
    <w:basedOn w:val="DefaultParagraphFont"/>
    <w:uiPriority w:val="99"/>
    <w:unhideWhenUsed/>
    <w:rsid w:val="00575AAD"/>
    <w:rPr>
      <w:color w:val="0563C1" w:themeColor="hyperlink"/>
      <w:u w:val="single"/>
    </w:rPr>
  </w:style>
  <w:style w:type="character" w:styleId="UnresolvedMention">
    <w:name w:val="Unresolved Mention"/>
    <w:basedOn w:val="DefaultParagraphFont"/>
    <w:uiPriority w:val="99"/>
    <w:semiHidden/>
    <w:unhideWhenUsed/>
    <w:rsid w:val="00575AAD"/>
    <w:rPr>
      <w:color w:val="605E5C"/>
      <w:shd w:val="clear" w:color="auto" w:fill="E1DFDD"/>
    </w:rPr>
  </w:style>
  <w:style w:type="character" w:customStyle="1" w:styleId="Heading2Char">
    <w:name w:val="Heading 2 Char"/>
    <w:basedOn w:val="DefaultParagraphFont"/>
    <w:link w:val="Heading2"/>
    <w:uiPriority w:val="9"/>
    <w:rsid w:val="00BF31C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C17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21F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21F7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21F7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21F7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21F7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21F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1F7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rsid w:val="00C20764"/>
    <w:pPr>
      <w:numPr>
        <w:numId w:val="0"/>
      </w:numPr>
      <w:outlineLvl w:val="9"/>
    </w:pPr>
  </w:style>
  <w:style w:type="paragraph" w:styleId="TOC1">
    <w:name w:val="toc 1"/>
    <w:basedOn w:val="Normal"/>
    <w:next w:val="Normal"/>
    <w:uiPriority w:val="39"/>
    <w:unhideWhenUsed/>
    <w:rsid w:val="008437A3"/>
    <w:pPr>
      <w:tabs>
        <w:tab w:val="left" w:pos="540"/>
        <w:tab w:val="right" w:leader="dot" w:pos="10790"/>
      </w:tabs>
      <w:spacing w:before="360" w:after="100"/>
    </w:pPr>
    <w:rPr>
      <w:noProof/>
      <w:sz w:val="28"/>
    </w:rPr>
  </w:style>
  <w:style w:type="paragraph" w:styleId="TOC2">
    <w:name w:val="toc 2"/>
    <w:basedOn w:val="Normal"/>
    <w:next w:val="Normal"/>
    <w:uiPriority w:val="39"/>
    <w:unhideWhenUsed/>
    <w:rsid w:val="009735F5"/>
    <w:pPr>
      <w:tabs>
        <w:tab w:val="left" w:pos="1080"/>
        <w:tab w:val="right" w:leader="dot" w:pos="10790"/>
      </w:tabs>
      <w:spacing w:after="100"/>
      <w:ind w:left="540"/>
    </w:pPr>
  </w:style>
  <w:style w:type="character" w:styleId="CommentReference">
    <w:name w:val="annotation reference"/>
    <w:basedOn w:val="DefaultParagraphFont"/>
    <w:uiPriority w:val="99"/>
    <w:semiHidden/>
    <w:unhideWhenUsed/>
    <w:rsid w:val="00EE7695"/>
    <w:rPr>
      <w:sz w:val="16"/>
      <w:szCs w:val="16"/>
    </w:rPr>
  </w:style>
  <w:style w:type="paragraph" w:styleId="CommentText">
    <w:name w:val="annotation text"/>
    <w:basedOn w:val="Normal"/>
    <w:link w:val="CommentTextChar"/>
    <w:uiPriority w:val="99"/>
    <w:unhideWhenUsed/>
    <w:rsid w:val="00EE7695"/>
    <w:pPr>
      <w:spacing w:line="240" w:lineRule="auto"/>
    </w:pPr>
    <w:rPr>
      <w:sz w:val="20"/>
      <w:szCs w:val="20"/>
    </w:rPr>
  </w:style>
  <w:style w:type="character" w:customStyle="1" w:styleId="CommentTextChar">
    <w:name w:val="Comment Text Char"/>
    <w:basedOn w:val="DefaultParagraphFont"/>
    <w:link w:val="CommentText"/>
    <w:uiPriority w:val="99"/>
    <w:rsid w:val="00EE7695"/>
    <w:rPr>
      <w:sz w:val="20"/>
      <w:szCs w:val="20"/>
    </w:rPr>
  </w:style>
  <w:style w:type="paragraph" w:styleId="CommentSubject">
    <w:name w:val="annotation subject"/>
    <w:basedOn w:val="CommentText"/>
    <w:next w:val="CommentText"/>
    <w:link w:val="CommentSubjectChar"/>
    <w:uiPriority w:val="99"/>
    <w:semiHidden/>
    <w:unhideWhenUsed/>
    <w:rsid w:val="00EE7695"/>
    <w:rPr>
      <w:b/>
      <w:bCs/>
    </w:rPr>
  </w:style>
  <w:style w:type="character" w:customStyle="1" w:styleId="CommentSubjectChar">
    <w:name w:val="Comment Subject Char"/>
    <w:basedOn w:val="CommentTextChar"/>
    <w:link w:val="CommentSubject"/>
    <w:uiPriority w:val="99"/>
    <w:semiHidden/>
    <w:rsid w:val="00EE7695"/>
    <w:rPr>
      <w:b/>
      <w:bCs/>
      <w:sz w:val="20"/>
      <w:szCs w:val="20"/>
    </w:rPr>
  </w:style>
  <w:style w:type="paragraph" w:styleId="BalloonText">
    <w:name w:val="Balloon Text"/>
    <w:basedOn w:val="Normal"/>
    <w:link w:val="BalloonTextChar"/>
    <w:uiPriority w:val="99"/>
    <w:semiHidden/>
    <w:unhideWhenUsed/>
    <w:rsid w:val="00EE76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7695"/>
    <w:rPr>
      <w:rFonts w:ascii="Segoe UI" w:hAnsi="Segoe UI" w:cs="Segoe UI"/>
      <w:sz w:val="18"/>
      <w:szCs w:val="18"/>
    </w:rPr>
  </w:style>
  <w:style w:type="paragraph" w:styleId="TOC3">
    <w:name w:val="toc 3"/>
    <w:basedOn w:val="Normal"/>
    <w:next w:val="Normal"/>
    <w:uiPriority w:val="39"/>
    <w:unhideWhenUsed/>
    <w:rsid w:val="00F2135D"/>
    <w:pPr>
      <w:tabs>
        <w:tab w:val="left" w:pos="1620"/>
        <w:tab w:val="right" w:leader="dot" w:pos="10790"/>
      </w:tabs>
      <w:spacing w:after="100"/>
      <w:ind w:left="1080"/>
    </w:pPr>
  </w:style>
  <w:style w:type="paragraph" w:styleId="TOC4">
    <w:name w:val="toc 4"/>
    <w:basedOn w:val="Normal"/>
    <w:next w:val="Normal"/>
    <w:uiPriority w:val="39"/>
    <w:unhideWhenUsed/>
    <w:rsid w:val="00F2135D"/>
    <w:pPr>
      <w:tabs>
        <w:tab w:val="left" w:pos="2160"/>
        <w:tab w:val="right" w:leader="dot" w:pos="10790"/>
      </w:tabs>
      <w:spacing w:after="100"/>
      <w:ind w:left="1620"/>
    </w:pPr>
  </w:style>
  <w:style w:type="paragraph" w:customStyle="1" w:styleId="NormalL1">
    <w:name w:val="Normal L1"/>
    <w:basedOn w:val="Normal"/>
    <w:link w:val="NormalL1Char"/>
    <w:qFormat/>
    <w:rsid w:val="007A3348"/>
    <w:pPr>
      <w:ind w:left="432"/>
    </w:pPr>
  </w:style>
  <w:style w:type="paragraph" w:customStyle="1" w:styleId="NormalL2">
    <w:name w:val="Normal L2"/>
    <w:basedOn w:val="Normal"/>
    <w:link w:val="NormalL2Char"/>
    <w:qFormat/>
    <w:rsid w:val="00BF31CF"/>
    <w:pPr>
      <w:ind w:left="720"/>
    </w:pPr>
  </w:style>
  <w:style w:type="character" w:customStyle="1" w:styleId="NormalL1Char">
    <w:name w:val="Normal L1 Char"/>
    <w:basedOn w:val="DefaultParagraphFont"/>
    <w:link w:val="NormalL1"/>
    <w:rsid w:val="007A3348"/>
  </w:style>
  <w:style w:type="character" w:customStyle="1" w:styleId="NormalL2Char">
    <w:name w:val="Normal L2 Char"/>
    <w:basedOn w:val="DefaultParagraphFont"/>
    <w:link w:val="NormalL2"/>
    <w:rsid w:val="00BF3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9EA3C-766B-49AE-BE65-F611AC22C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Bettens</dc:creator>
  <cp:keywords/>
  <dc:description/>
  <cp:lastModifiedBy>Jared Castaneda</cp:lastModifiedBy>
  <cp:revision>15</cp:revision>
  <cp:lastPrinted>2020-09-05T18:52:00Z</cp:lastPrinted>
  <dcterms:created xsi:type="dcterms:W3CDTF">2020-09-27T22:37:00Z</dcterms:created>
  <dcterms:modified xsi:type="dcterms:W3CDTF">2020-12-07T21:45:00Z</dcterms:modified>
</cp:coreProperties>
</file>