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62E1" w14:textId="77777777" w:rsidR="004C00E5" w:rsidRPr="00E664C8" w:rsidRDefault="004C00E5" w:rsidP="00D73986">
      <w:pPr>
        <w:pStyle w:val="Title"/>
      </w:pPr>
      <w:r w:rsidRPr="00E664C8">
        <w:t>California State University Fullerton</w:t>
      </w:r>
    </w:p>
    <w:p w14:paraId="4B9C3083" w14:textId="6CAD8239" w:rsidR="004C00E5" w:rsidRDefault="004C00E5" w:rsidP="00D73986">
      <w:pPr>
        <w:pStyle w:val="Title"/>
      </w:pPr>
      <w:r w:rsidRPr="004C00E5">
        <w:t>CPSC 462</w:t>
      </w:r>
    </w:p>
    <w:p w14:paraId="5769B1CD" w14:textId="0CD6F14C" w:rsidR="004C00E5" w:rsidRPr="004C00E5" w:rsidRDefault="004C00E5" w:rsidP="00D73986">
      <w:pPr>
        <w:pStyle w:val="Title"/>
      </w:pPr>
      <w:r w:rsidRPr="00FE3DE7">
        <w:rPr>
          <w:rFonts w:eastAsia="Calibri"/>
          <w:noProof/>
        </w:rPr>
        <w:drawing>
          <wp:inline distT="114300" distB="114300" distL="114300" distR="114300" wp14:anchorId="2CF3B2B3" wp14:editId="1C1B3873">
            <wp:extent cx="1200150" cy="12001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AD8D1" w14:textId="0FDA7A8D" w:rsidR="00CD4E89" w:rsidRPr="004C00E5" w:rsidRDefault="004C00E5" w:rsidP="00D73986">
      <w:pPr>
        <w:pStyle w:val="Title"/>
      </w:pPr>
      <w:r w:rsidRPr="004C00E5">
        <w:t>Object Oriented Software Design</w:t>
      </w:r>
    </w:p>
    <w:p w14:paraId="69AAF16A" w14:textId="4ECCACF2" w:rsidR="004C00E5" w:rsidRDefault="00684D61" w:rsidP="00D73986">
      <w:pPr>
        <w:pStyle w:val="Title"/>
      </w:pPr>
      <w:bookmarkStart w:id="0" w:name="DocumentTitle"/>
      <w:r>
        <w:t>General Domain Rules</w:t>
      </w:r>
      <w:r w:rsidR="00EA16FE">
        <w:t xml:space="preserve"> </w:t>
      </w:r>
      <w:bookmarkEnd w:id="0"/>
    </w:p>
    <w:p w14:paraId="66816C2B" w14:textId="185FB504" w:rsidR="00EC7326" w:rsidRPr="00EC7326" w:rsidRDefault="004931D0" w:rsidP="00D73986">
      <w:pPr>
        <w:pStyle w:val="Title"/>
      </w:pPr>
      <w:r>
        <w:t>f</w:t>
      </w:r>
      <w:r w:rsidR="00EC7326" w:rsidRPr="00EC7326">
        <w:t>or the</w:t>
      </w:r>
    </w:p>
    <w:p w14:paraId="288E5FC1" w14:textId="57709C51" w:rsidR="00A82140" w:rsidRDefault="00BF779A" w:rsidP="00D73986">
      <w:pPr>
        <w:pStyle w:val="Title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4FEF0D7" wp14:editId="27648C8C">
            <wp:extent cx="3208020" cy="2621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0A5" w14:textId="32CAFAB1" w:rsidR="00EC7326" w:rsidRDefault="00BF779A" w:rsidP="00D73986">
      <w:pPr>
        <w:pStyle w:val="Title"/>
      </w:pPr>
      <w:r>
        <w:t>Tuffy Flights</w:t>
      </w:r>
    </w:p>
    <w:p w14:paraId="5BA7DA9D" w14:textId="2431F917" w:rsidR="008E4E0F" w:rsidRPr="008E4E0F" w:rsidRDefault="008E4E0F" w:rsidP="00D73986">
      <w:pPr>
        <w:pStyle w:val="Title"/>
      </w:pPr>
      <w:r w:rsidRPr="008E4E0F">
        <w:t>System</w:t>
      </w:r>
    </w:p>
    <w:p w14:paraId="01E4935C" w14:textId="59248E4B" w:rsidR="004931D0" w:rsidRPr="004931D0" w:rsidRDefault="004931D0" w:rsidP="00D73986">
      <w:pPr>
        <w:pStyle w:val="Title"/>
      </w:pPr>
    </w:p>
    <w:tbl>
      <w:tblPr>
        <w:tblStyle w:val="TableGrid"/>
        <w:tblpPr w:leftFromText="187" w:rightFromText="187" w:horzAnchor="margin" w:tblpXSpec="center" w:tblpYSpec="bottom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0"/>
        <w:gridCol w:w="3500"/>
        <w:gridCol w:w="3500"/>
      </w:tblGrid>
      <w:tr w:rsidR="007E6C93" w14:paraId="15F493AC" w14:textId="77777777" w:rsidTr="00D25D61">
        <w:trPr>
          <w:cantSplit/>
          <w:ins w:id="1" w:author="Jared Castaneda" w:date="2020-12-07T13:45:00Z"/>
        </w:trPr>
        <w:tc>
          <w:tcPr>
            <w:tcW w:w="3118" w:type="dxa"/>
          </w:tcPr>
          <w:p w14:paraId="597161B1" w14:textId="77777777" w:rsidR="007E6C93" w:rsidRPr="00A011D0" w:rsidRDefault="007E6C93" w:rsidP="00D25D61">
            <w:pPr>
              <w:rPr>
                <w:ins w:id="2" w:author="Jared Castaneda" w:date="2020-12-07T13:45:00Z"/>
                <w:b/>
                <w:bCs/>
              </w:rPr>
            </w:pPr>
            <w:bookmarkStart w:id="3" w:name="_Hlk58239972"/>
            <w:ins w:id="4" w:author="Jared Castaneda" w:date="2020-12-07T13:45:00Z">
              <w:r>
                <w:rPr>
                  <w:b/>
                  <w:bCs/>
                </w:rPr>
                <w:t>Nathan Marcos</w:t>
              </w:r>
            </w:ins>
          </w:p>
        </w:tc>
        <w:tc>
          <w:tcPr>
            <w:tcW w:w="3116" w:type="dxa"/>
          </w:tcPr>
          <w:p w14:paraId="6DBD9D83" w14:textId="77777777" w:rsidR="007E6C93" w:rsidRPr="00A011D0" w:rsidRDefault="007E6C93" w:rsidP="00D25D61">
            <w:pPr>
              <w:rPr>
                <w:ins w:id="5" w:author="Jared Castaneda" w:date="2020-12-07T13:45:00Z"/>
                <w:b/>
                <w:bCs/>
              </w:rPr>
            </w:pPr>
            <w:ins w:id="6" w:author="Jared Castaneda" w:date="2020-12-07T13:45:00Z">
              <w:r>
                <w:rPr>
                  <w:b/>
                  <w:bCs/>
                </w:rPr>
                <w:t>Jared Castaneda</w:t>
              </w:r>
            </w:ins>
          </w:p>
        </w:tc>
        <w:tc>
          <w:tcPr>
            <w:tcW w:w="3116" w:type="dxa"/>
          </w:tcPr>
          <w:p w14:paraId="1E509F1B" w14:textId="77777777" w:rsidR="007E6C93" w:rsidRPr="00A011D0" w:rsidRDefault="007E6C93" w:rsidP="00D25D61">
            <w:pPr>
              <w:rPr>
                <w:ins w:id="7" w:author="Jared Castaneda" w:date="2020-12-07T13:45:00Z"/>
                <w:b/>
                <w:bCs/>
              </w:rPr>
            </w:pPr>
            <w:ins w:id="8" w:author="Jared Castaneda" w:date="2020-12-07T13:45:00Z">
              <w:r>
                <w:rPr>
                  <w:b/>
                  <w:bCs/>
                </w:rPr>
                <w:t>Jawad Swed</w:t>
              </w:r>
            </w:ins>
          </w:p>
        </w:tc>
      </w:tr>
      <w:tr w:rsidR="007E6C93" w14:paraId="34C138E7" w14:textId="77777777" w:rsidTr="00D25D61">
        <w:trPr>
          <w:cantSplit/>
          <w:ins w:id="9" w:author="Jared Castaneda" w:date="2020-12-07T13:45:00Z"/>
        </w:trPr>
        <w:tc>
          <w:tcPr>
            <w:tcW w:w="3118" w:type="dxa"/>
          </w:tcPr>
          <w:p w14:paraId="62D1DE30" w14:textId="77777777" w:rsidR="007E6C93" w:rsidRDefault="007E6C93" w:rsidP="00D25D61">
            <w:pPr>
              <w:ind w:left="164"/>
              <w:rPr>
                <w:ins w:id="10" w:author="Jared Castaneda" w:date="2020-12-07T13:45:00Z"/>
              </w:rPr>
            </w:pPr>
            <w:ins w:id="11" w:author="Jared Castaneda" w:date="2020-12-07T13:45:00Z">
              <w:r>
                <w:t>Design Modeling, Implementation</w:t>
              </w:r>
            </w:ins>
          </w:p>
        </w:tc>
        <w:tc>
          <w:tcPr>
            <w:tcW w:w="3116" w:type="dxa"/>
          </w:tcPr>
          <w:p w14:paraId="2845B3D3" w14:textId="77777777" w:rsidR="007E6C93" w:rsidRDefault="007E6C93" w:rsidP="00D25D61">
            <w:pPr>
              <w:ind w:left="164"/>
              <w:rPr>
                <w:ins w:id="12" w:author="Jared Castaneda" w:date="2020-12-07T13:45:00Z"/>
              </w:rPr>
            </w:pPr>
            <w:ins w:id="13" w:author="Jared Castaneda" w:date="2020-12-07T13:45:00Z">
              <w:r>
                <w:t>Project Management, Implementation</w:t>
              </w:r>
            </w:ins>
          </w:p>
        </w:tc>
        <w:tc>
          <w:tcPr>
            <w:tcW w:w="3116" w:type="dxa"/>
          </w:tcPr>
          <w:p w14:paraId="15107E12" w14:textId="77777777" w:rsidR="007E6C93" w:rsidRDefault="007E6C93" w:rsidP="00D25D61">
            <w:pPr>
              <w:ind w:left="164"/>
              <w:rPr>
                <w:ins w:id="14" w:author="Jared Castaneda" w:date="2020-12-07T13:45:00Z"/>
              </w:rPr>
            </w:pPr>
            <w:ins w:id="15" w:author="Jared Castaneda" w:date="2020-12-07T13:45:00Z">
              <w:r>
                <w:t>Business Modeling, Design Modeling</w:t>
              </w:r>
            </w:ins>
          </w:p>
        </w:tc>
      </w:tr>
      <w:tr w:rsidR="007E6C93" w14:paraId="41526D4D" w14:textId="77777777" w:rsidTr="00D25D61">
        <w:trPr>
          <w:cantSplit/>
          <w:ins w:id="16" w:author="Jared Castaneda" w:date="2020-12-07T13:45:00Z"/>
        </w:trPr>
        <w:tc>
          <w:tcPr>
            <w:tcW w:w="3118" w:type="dxa"/>
          </w:tcPr>
          <w:p w14:paraId="73B0D0E1" w14:textId="77777777" w:rsidR="007E6C93" w:rsidRDefault="007E6C93" w:rsidP="00D25D61">
            <w:pPr>
              <w:ind w:left="164"/>
              <w:rPr>
                <w:ins w:id="17" w:author="Jared Castaneda" w:date="2020-12-07T13:45:00Z"/>
              </w:rPr>
            </w:pPr>
            <w:ins w:id="18" w:author="Jared Castaneda" w:date="2020-12-07T13:45:00Z">
              <w:r>
                <w:fldChar w:fldCharType="begin"/>
              </w:r>
              <w:r>
                <w:instrText xml:space="preserve"> HYPERLINK "mailto:</w:instrText>
              </w:r>
              <w:r w:rsidRPr="00D25D61">
                <w:instrText>nathanmarcos@csu.fullerton.edu</w:instrText>
              </w:r>
              <w:r>
                <w:instrText xml:space="preserve">" </w:instrText>
              </w:r>
              <w:r>
                <w:fldChar w:fldCharType="separate"/>
              </w:r>
              <w:r w:rsidRPr="00CB59A7">
                <w:rPr>
                  <w:rStyle w:val="Hyperlink"/>
                </w:rPr>
                <w:t>nathanmarcos@csu.fullerton.edu</w:t>
              </w:r>
              <w:r>
                <w:fldChar w:fldCharType="end"/>
              </w:r>
            </w:ins>
          </w:p>
        </w:tc>
        <w:tc>
          <w:tcPr>
            <w:tcW w:w="3116" w:type="dxa"/>
          </w:tcPr>
          <w:p w14:paraId="614A3535" w14:textId="77777777" w:rsidR="007E6C93" w:rsidRDefault="007E6C93" w:rsidP="00D25D61">
            <w:pPr>
              <w:ind w:left="164"/>
              <w:rPr>
                <w:ins w:id="19" w:author="Jared Castaneda" w:date="2020-12-07T13:45:00Z"/>
              </w:rPr>
            </w:pPr>
            <w:ins w:id="20" w:author="Jared Castaneda" w:date="2020-12-07T13:45:00Z">
              <w:r>
                <w:fldChar w:fldCharType="begin"/>
              </w:r>
              <w:r>
                <w:instrText xml:space="preserve"> HYPERLINK "mailto:</w:instrText>
              </w:r>
              <w:r w:rsidRPr="00D25D61">
                <w:instrText>jaredcast@csu.fullerton.edu</w:instrText>
              </w:r>
              <w:r>
                <w:instrText xml:space="preserve">" </w:instrText>
              </w:r>
              <w:r>
                <w:fldChar w:fldCharType="separate"/>
              </w:r>
              <w:r w:rsidRPr="00CB59A7">
                <w:rPr>
                  <w:rStyle w:val="Hyperlink"/>
                </w:rPr>
                <w:t>jaredcast@csu.fullerton.edu</w:t>
              </w:r>
              <w:r>
                <w:fldChar w:fldCharType="end"/>
              </w:r>
              <w:r>
                <w:t xml:space="preserve"> </w:t>
              </w:r>
            </w:ins>
          </w:p>
        </w:tc>
        <w:tc>
          <w:tcPr>
            <w:tcW w:w="3116" w:type="dxa"/>
          </w:tcPr>
          <w:p w14:paraId="76E81AA0" w14:textId="77777777" w:rsidR="007E6C93" w:rsidRDefault="007E6C93" w:rsidP="00D25D61">
            <w:pPr>
              <w:ind w:left="164"/>
              <w:rPr>
                <w:ins w:id="21" w:author="Jared Castaneda" w:date="2020-12-07T13:45:00Z"/>
              </w:rPr>
            </w:pPr>
            <w:ins w:id="22" w:author="Jared Castaneda" w:date="2020-12-07T13:45:00Z">
              <w:r>
                <w:fldChar w:fldCharType="begin"/>
              </w:r>
              <w:r>
                <w:instrText xml:space="preserve"> HYPERLINK "mailto:</w:instrText>
              </w:r>
              <w:r w:rsidRPr="00D25D61">
                <w:instrText>jawadswed@csu.fullerton.edu</w:instrText>
              </w:r>
              <w:r>
                <w:instrText xml:space="preserve">" </w:instrText>
              </w:r>
              <w:r>
                <w:fldChar w:fldCharType="separate"/>
              </w:r>
              <w:r w:rsidRPr="00D37EC1">
                <w:rPr>
                  <w:rStyle w:val="Hyperlink"/>
                </w:rPr>
                <w:t>ja</w:t>
              </w:r>
              <w:r w:rsidRPr="00105A9E">
                <w:rPr>
                  <w:rStyle w:val="Hyperlink"/>
                </w:rPr>
                <w:t>w</w:t>
              </w:r>
              <w:r w:rsidRPr="00CB59A7">
                <w:rPr>
                  <w:rStyle w:val="Hyperlink"/>
                </w:rPr>
                <w:t>adswed@csu.fullerton.edu</w:t>
              </w:r>
              <w:r>
                <w:fldChar w:fldCharType="end"/>
              </w:r>
            </w:ins>
          </w:p>
        </w:tc>
      </w:tr>
      <w:bookmarkEnd w:id="3"/>
    </w:tbl>
    <w:p w14:paraId="7163C404" w14:textId="77777777" w:rsidR="00FE6391" w:rsidRDefault="00FE6391" w:rsidP="00D73986">
      <w:pPr>
        <w:sectPr w:rsidR="00FE6391" w:rsidSect="00FE6391">
          <w:headerReference w:type="default" r:id="rId10"/>
          <w:footerReference w:type="default" r:id="rId11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38D1D199" w14:textId="1487A28F" w:rsidR="004C00E5" w:rsidRDefault="00E91ACB" w:rsidP="00D73986">
      <w:r>
        <w:lastRenderedPageBreak/>
        <w:t xml:space="preserve">Revision History: </w:t>
      </w:r>
    </w:p>
    <w:tbl>
      <w:tblPr>
        <w:tblStyle w:val="TableGrid"/>
        <w:tblW w:w="5089" w:type="pct"/>
        <w:tblLook w:val="0620" w:firstRow="1" w:lastRow="0" w:firstColumn="0" w:lastColumn="0" w:noHBand="1" w:noVBand="1"/>
      </w:tblPr>
      <w:tblGrid>
        <w:gridCol w:w="917"/>
        <w:gridCol w:w="1871"/>
        <w:gridCol w:w="6389"/>
        <w:gridCol w:w="1805"/>
      </w:tblGrid>
      <w:tr w:rsidR="00760A8E" w14:paraId="238C2188" w14:textId="77777777" w:rsidTr="00863A79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bottom"/>
          </w:tcPr>
          <w:p w14:paraId="28D73B5F" w14:textId="77777777" w:rsidR="00760A8E" w:rsidRPr="00D535DD" w:rsidRDefault="00760A8E" w:rsidP="00D73986">
            <w:r w:rsidRPr="00D535DD">
              <w:t>Version</w:t>
            </w:r>
          </w:p>
        </w:tc>
        <w:tc>
          <w:tcPr>
            <w:tcW w:w="852" w:type="pct"/>
            <w:shd w:val="clear" w:color="auto" w:fill="D9D9D9" w:themeFill="background1" w:themeFillShade="D9"/>
            <w:vAlign w:val="bottom"/>
          </w:tcPr>
          <w:p w14:paraId="640D77B6" w14:textId="77777777" w:rsidR="00760A8E" w:rsidRPr="00D535DD" w:rsidRDefault="00760A8E" w:rsidP="00D73986">
            <w:r w:rsidRPr="00D535DD">
              <w:t>Date</w:t>
            </w:r>
          </w:p>
        </w:tc>
        <w:tc>
          <w:tcPr>
            <w:tcW w:w="2909" w:type="pct"/>
            <w:shd w:val="clear" w:color="auto" w:fill="D9D9D9" w:themeFill="background1" w:themeFillShade="D9"/>
            <w:vAlign w:val="bottom"/>
          </w:tcPr>
          <w:p w14:paraId="73B676E7" w14:textId="77777777" w:rsidR="00760A8E" w:rsidRPr="00D535DD" w:rsidRDefault="00760A8E" w:rsidP="00D73986">
            <w:r w:rsidRPr="00D535DD">
              <w:t xml:space="preserve">Summary of </w:t>
            </w:r>
            <w:r>
              <w:t>C</w:t>
            </w:r>
            <w:r w:rsidRPr="00D535DD">
              <w:t>hanges</w:t>
            </w:r>
          </w:p>
        </w:tc>
        <w:tc>
          <w:tcPr>
            <w:tcW w:w="822" w:type="pct"/>
            <w:shd w:val="clear" w:color="auto" w:fill="D9D9D9" w:themeFill="background1" w:themeFillShade="D9"/>
            <w:vAlign w:val="bottom"/>
          </w:tcPr>
          <w:p w14:paraId="39FC6A70" w14:textId="77777777" w:rsidR="00760A8E" w:rsidRPr="00D535DD" w:rsidRDefault="00760A8E" w:rsidP="00D73986">
            <w:r w:rsidRPr="00D535DD">
              <w:t>Author</w:t>
            </w:r>
          </w:p>
        </w:tc>
      </w:tr>
      <w:tr w:rsidR="00760A8E" w14:paraId="7BB475CD" w14:textId="77777777" w:rsidTr="00863A79">
        <w:tc>
          <w:tcPr>
            <w:tcW w:w="0" w:type="auto"/>
          </w:tcPr>
          <w:p w14:paraId="51EF25E3" w14:textId="77777777" w:rsidR="00760A8E" w:rsidRDefault="00760A8E" w:rsidP="00D73986">
            <w:r>
              <w:t>1.0</w:t>
            </w:r>
          </w:p>
        </w:tc>
        <w:tc>
          <w:tcPr>
            <w:tcW w:w="852" w:type="pct"/>
          </w:tcPr>
          <w:p w14:paraId="5E8D5A3E" w14:textId="44B77F16" w:rsidR="00760A8E" w:rsidRDefault="00863A79" w:rsidP="00D73986">
            <w:r>
              <w:t>9/14/2020</w:t>
            </w:r>
          </w:p>
        </w:tc>
        <w:tc>
          <w:tcPr>
            <w:tcW w:w="2909" w:type="pct"/>
          </w:tcPr>
          <w:p w14:paraId="6FCBE220" w14:textId="77777777" w:rsidR="00760A8E" w:rsidRDefault="00760A8E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r>
              <w:t>Initial Release</w:t>
            </w:r>
          </w:p>
        </w:tc>
        <w:tc>
          <w:tcPr>
            <w:tcW w:w="822" w:type="pct"/>
          </w:tcPr>
          <w:p w14:paraId="0A68485D" w14:textId="77777777" w:rsidR="00863A79" w:rsidRDefault="00863A79" w:rsidP="00863A79">
            <w:r>
              <w:t>Nathan Marcos</w:t>
            </w:r>
          </w:p>
          <w:p w14:paraId="5DACD6B9" w14:textId="77777777" w:rsidR="00863A79" w:rsidRDefault="00863A79" w:rsidP="00863A79">
            <w:r>
              <w:t>Jared Castaneda</w:t>
            </w:r>
          </w:p>
          <w:p w14:paraId="7BAECB26" w14:textId="4AB66739" w:rsidR="00760A8E" w:rsidRDefault="00863A79" w:rsidP="00863A79">
            <w:r>
              <w:t>Jawad Swed</w:t>
            </w:r>
          </w:p>
        </w:tc>
      </w:tr>
      <w:tr w:rsidR="00760A8E" w:rsidDel="006142A6" w14:paraId="09034EB7" w14:textId="183ABD45" w:rsidTr="00863A79">
        <w:trPr>
          <w:del w:id="23" w:author="Jared Castaneda" w:date="2020-11-09T14:29:00Z"/>
        </w:trPr>
        <w:tc>
          <w:tcPr>
            <w:tcW w:w="0" w:type="auto"/>
          </w:tcPr>
          <w:p w14:paraId="55182332" w14:textId="2D5FF5B1" w:rsidR="00760A8E" w:rsidRPr="00FC7F22" w:rsidDel="006142A6" w:rsidRDefault="00863A79" w:rsidP="00D73986">
            <w:pPr>
              <w:rPr>
                <w:del w:id="24" w:author="Jared Castaneda" w:date="2020-11-09T14:29:00Z"/>
                <w:color w:val="FF0000"/>
              </w:rPr>
            </w:pPr>
            <w:del w:id="25" w:author="Jared Castaneda" w:date="2020-11-09T14:28:00Z">
              <w:r w:rsidRPr="00FC7F22" w:rsidDel="006142A6">
                <w:rPr>
                  <w:color w:val="FF0000"/>
                </w:rPr>
                <w:delText>1.01</w:delText>
              </w:r>
            </w:del>
          </w:p>
        </w:tc>
        <w:tc>
          <w:tcPr>
            <w:tcW w:w="852" w:type="pct"/>
          </w:tcPr>
          <w:p w14:paraId="1A0B1A65" w14:textId="5561658F" w:rsidR="00760A8E" w:rsidRPr="00FC7F22" w:rsidDel="006142A6" w:rsidRDefault="00863A79" w:rsidP="00D73986">
            <w:pPr>
              <w:rPr>
                <w:del w:id="26" w:author="Jared Castaneda" w:date="2020-11-09T14:29:00Z"/>
                <w:color w:val="FF0000"/>
              </w:rPr>
            </w:pPr>
            <w:del w:id="27" w:author="Jared Castaneda" w:date="2020-11-09T14:28:00Z">
              <w:r w:rsidRPr="00FC7F22" w:rsidDel="006142A6">
                <w:rPr>
                  <w:color w:val="FF0000"/>
                </w:rPr>
                <w:delText>9/26/2020</w:delText>
              </w:r>
            </w:del>
          </w:p>
        </w:tc>
        <w:tc>
          <w:tcPr>
            <w:tcW w:w="2909" w:type="pct"/>
          </w:tcPr>
          <w:p w14:paraId="5B3FED70" w14:textId="14820C1F" w:rsidR="00760A8E" w:rsidRPr="00FC7F22" w:rsidDel="006142A6" w:rsidRDefault="003F5705" w:rsidP="00D2139F">
            <w:pPr>
              <w:pStyle w:val="ListParagraph"/>
              <w:numPr>
                <w:ilvl w:val="0"/>
                <w:numId w:val="1"/>
              </w:numPr>
              <w:ind w:left="256" w:hanging="270"/>
              <w:rPr>
                <w:del w:id="28" w:author="Jared Castaneda" w:date="2020-11-09T14:29:00Z"/>
                <w:color w:val="FF0000"/>
              </w:rPr>
            </w:pPr>
            <w:del w:id="29" w:author="Jared Castaneda" w:date="2020-11-09T14:28:00Z">
              <w:r w:rsidRPr="00FC7F22" w:rsidDel="006142A6">
                <w:rPr>
                  <w:color w:val="FF0000"/>
                </w:rPr>
                <w:delText>Inception Phase draft that will be refined during the Elaboration Phase.</w:delText>
              </w:r>
            </w:del>
          </w:p>
        </w:tc>
        <w:tc>
          <w:tcPr>
            <w:tcW w:w="822" w:type="pct"/>
          </w:tcPr>
          <w:p w14:paraId="3E84D59A" w14:textId="5C17CDB0" w:rsidR="00760A8E" w:rsidRPr="00FC7F22" w:rsidDel="006142A6" w:rsidRDefault="00863A79" w:rsidP="00D73986">
            <w:pPr>
              <w:rPr>
                <w:del w:id="30" w:author="Jared Castaneda" w:date="2020-11-09T14:29:00Z"/>
                <w:color w:val="FF0000"/>
              </w:rPr>
            </w:pPr>
            <w:del w:id="31" w:author="Jared Castaneda" w:date="2020-11-09T14:28:00Z">
              <w:r w:rsidRPr="00FC7F22" w:rsidDel="006142A6">
                <w:rPr>
                  <w:color w:val="FF0000"/>
                </w:rPr>
                <w:delText>Nathan Marcos</w:delText>
              </w:r>
            </w:del>
          </w:p>
        </w:tc>
      </w:tr>
      <w:tr w:rsidR="00760A8E" w14:paraId="7101D52C" w14:textId="77777777" w:rsidTr="00863A79">
        <w:tc>
          <w:tcPr>
            <w:tcW w:w="0" w:type="auto"/>
          </w:tcPr>
          <w:p w14:paraId="769CE55A" w14:textId="224EBA53" w:rsidR="00760A8E" w:rsidRDefault="004F7C55" w:rsidP="00D73986">
            <w:ins w:id="32" w:author="Jared Castaneda" w:date="2020-12-07T13:44:00Z">
              <w:r>
                <w:t>2.0</w:t>
              </w:r>
            </w:ins>
          </w:p>
        </w:tc>
        <w:tc>
          <w:tcPr>
            <w:tcW w:w="852" w:type="pct"/>
          </w:tcPr>
          <w:p w14:paraId="7C17ABCC" w14:textId="1EACF556" w:rsidR="00760A8E" w:rsidRDefault="002C01A6" w:rsidP="00D73986">
            <w:ins w:id="33" w:author="Jared Castaneda" w:date="2020-11-08T23:35:00Z">
              <w:r>
                <w:t>11/8/2020</w:t>
              </w:r>
            </w:ins>
          </w:p>
        </w:tc>
        <w:tc>
          <w:tcPr>
            <w:tcW w:w="2909" w:type="pct"/>
          </w:tcPr>
          <w:p w14:paraId="3326A5EC" w14:textId="262DE7DE" w:rsidR="00760A8E" w:rsidRDefault="002C01A6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ins w:id="34" w:author="Jared Castaneda" w:date="2020-11-08T23:35:00Z">
              <w:r>
                <w:t xml:space="preserve">Edited </w:t>
              </w:r>
            </w:ins>
            <w:ins w:id="35" w:author="Jared Castaneda" w:date="2020-12-07T13:44:00Z">
              <w:r w:rsidR="004F7C55">
                <w:t xml:space="preserve">various </w:t>
              </w:r>
            </w:ins>
            <w:ins w:id="36" w:author="Jared Castaneda" w:date="2020-11-08T23:35:00Z">
              <w:r>
                <w:t>rules from inception phase</w:t>
              </w:r>
            </w:ins>
          </w:p>
        </w:tc>
        <w:tc>
          <w:tcPr>
            <w:tcW w:w="822" w:type="pct"/>
          </w:tcPr>
          <w:p w14:paraId="6CB82F77" w14:textId="055F3BF5" w:rsidR="00760A8E" w:rsidRDefault="002C01A6" w:rsidP="00D73986">
            <w:ins w:id="37" w:author="Jared Castaneda" w:date="2020-11-08T23:35:00Z">
              <w:r>
                <w:t>Jared Castaneda</w:t>
              </w:r>
            </w:ins>
          </w:p>
        </w:tc>
      </w:tr>
      <w:tr w:rsidR="00760A8E" w14:paraId="7C49C45E" w14:textId="77777777" w:rsidTr="00863A79">
        <w:tc>
          <w:tcPr>
            <w:tcW w:w="0" w:type="auto"/>
          </w:tcPr>
          <w:p w14:paraId="5D6EE5A4" w14:textId="0B5B814D" w:rsidR="00760A8E" w:rsidRDefault="004F7C55" w:rsidP="00D73986">
            <w:ins w:id="38" w:author="Jared Castaneda" w:date="2020-12-07T13:44:00Z">
              <w:r>
                <w:t>3.0</w:t>
              </w:r>
            </w:ins>
          </w:p>
        </w:tc>
        <w:tc>
          <w:tcPr>
            <w:tcW w:w="852" w:type="pct"/>
          </w:tcPr>
          <w:p w14:paraId="026CB0C7" w14:textId="27E50345" w:rsidR="00760A8E" w:rsidRDefault="004F7C55" w:rsidP="00D73986">
            <w:ins w:id="39" w:author="Jared Castaneda" w:date="2020-12-07T13:44:00Z">
              <w:r>
                <w:t>12/7/2020</w:t>
              </w:r>
            </w:ins>
          </w:p>
        </w:tc>
        <w:tc>
          <w:tcPr>
            <w:tcW w:w="2909" w:type="pct"/>
          </w:tcPr>
          <w:p w14:paraId="1EC680DC" w14:textId="11B03968" w:rsidR="00760A8E" w:rsidRDefault="004F7C55" w:rsidP="00D2139F">
            <w:pPr>
              <w:pStyle w:val="ListParagraph"/>
              <w:numPr>
                <w:ilvl w:val="0"/>
                <w:numId w:val="1"/>
              </w:numPr>
              <w:ind w:left="256" w:hanging="270"/>
            </w:pPr>
            <w:ins w:id="40" w:author="Jared Castaneda" w:date="2020-12-07T13:44:00Z">
              <w:r>
                <w:t>Edited roles</w:t>
              </w:r>
            </w:ins>
          </w:p>
        </w:tc>
        <w:tc>
          <w:tcPr>
            <w:tcW w:w="822" w:type="pct"/>
          </w:tcPr>
          <w:p w14:paraId="404A451A" w14:textId="77777777" w:rsidR="00760A8E" w:rsidRDefault="00760A8E" w:rsidP="00D73986"/>
        </w:tc>
      </w:tr>
    </w:tbl>
    <w:p w14:paraId="32740B03" w14:textId="3457155E" w:rsidR="00EA16FE" w:rsidRDefault="00EA16FE" w:rsidP="00D73986"/>
    <w:p w14:paraId="0BDB73FE" w14:textId="77777777" w:rsidR="00EA16FE" w:rsidRDefault="00EA16FE" w:rsidP="00D7398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5190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918740" w14:textId="6E3D8BF9" w:rsidR="00C20764" w:rsidRDefault="00C20764" w:rsidP="00CC17B0">
          <w:pPr>
            <w:pStyle w:val="TOCHeading"/>
          </w:pPr>
          <w:r>
            <w:t>Table of Contents</w:t>
          </w:r>
        </w:p>
        <w:p w14:paraId="09705DAB" w14:textId="48FD9F59" w:rsidR="001A3CA1" w:rsidRDefault="000C530D">
          <w:pPr>
            <w:pStyle w:val="TOC1"/>
            <w:rPr>
              <w:rFonts w:eastAsiaTheme="minorEastAsia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220800" w:history="1">
            <w:r w:rsidR="001A3CA1" w:rsidRPr="00E35771">
              <w:rPr>
                <w:rStyle w:val="Hyperlink"/>
              </w:rPr>
              <w:t>1</w:t>
            </w:r>
            <w:r w:rsidR="001A3CA1">
              <w:rPr>
                <w:rFonts w:eastAsiaTheme="minorEastAsia"/>
                <w:sz w:val="22"/>
              </w:rPr>
              <w:tab/>
            </w:r>
            <w:r w:rsidR="001A3CA1" w:rsidRPr="00E35771">
              <w:rPr>
                <w:rStyle w:val="Hyperlink"/>
              </w:rPr>
              <w:t>Domain (Business) Rules</w:t>
            </w:r>
            <w:r w:rsidR="001A3CA1">
              <w:rPr>
                <w:webHidden/>
              </w:rPr>
              <w:tab/>
            </w:r>
            <w:r w:rsidR="001A3CA1">
              <w:rPr>
                <w:webHidden/>
              </w:rPr>
              <w:fldChar w:fldCharType="begin"/>
            </w:r>
            <w:r w:rsidR="001A3CA1">
              <w:rPr>
                <w:webHidden/>
              </w:rPr>
              <w:instrText xml:space="preserve"> PAGEREF _Toc50220800 \h </w:instrText>
            </w:r>
            <w:r w:rsidR="001A3CA1">
              <w:rPr>
                <w:webHidden/>
              </w:rPr>
            </w:r>
            <w:r w:rsidR="001A3CA1">
              <w:rPr>
                <w:webHidden/>
              </w:rPr>
              <w:fldChar w:fldCharType="separate"/>
            </w:r>
            <w:r w:rsidR="001A3CA1">
              <w:rPr>
                <w:webHidden/>
              </w:rPr>
              <w:t>1</w:t>
            </w:r>
            <w:r w:rsidR="001A3CA1">
              <w:rPr>
                <w:webHidden/>
              </w:rPr>
              <w:fldChar w:fldCharType="end"/>
            </w:r>
          </w:hyperlink>
        </w:p>
        <w:p w14:paraId="1EFE7559" w14:textId="36C61242" w:rsidR="00C20764" w:rsidRDefault="000C530D" w:rsidP="00D73986">
          <w:r>
            <w:fldChar w:fldCharType="end"/>
          </w:r>
        </w:p>
      </w:sdtContent>
    </w:sdt>
    <w:p w14:paraId="559FCBAD" w14:textId="77777777" w:rsidR="00FF4070" w:rsidRPr="00656E0B" w:rsidRDefault="00FF4070" w:rsidP="00656E0B">
      <w:pPr>
        <w:spacing w:after="0"/>
        <w:rPr>
          <w:sz w:val="16"/>
          <w:szCs w:val="16"/>
        </w:rPr>
      </w:pPr>
      <w:bookmarkStart w:id="41" w:name="EndOfTOC"/>
    </w:p>
    <w:p w14:paraId="5055C55E" w14:textId="4FCBC54E" w:rsidR="00FF4070" w:rsidRPr="00656E0B" w:rsidRDefault="00FF4070" w:rsidP="00656E0B">
      <w:pPr>
        <w:spacing w:after="0"/>
        <w:rPr>
          <w:sz w:val="16"/>
          <w:szCs w:val="16"/>
        </w:rPr>
        <w:sectPr w:rsidR="00FF4070" w:rsidRPr="00656E0B" w:rsidSect="000246CF">
          <w:headerReference w:type="default" r:id="rId12"/>
          <w:footerReference w:type="default" r:id="rId13"/>
          <w:headerReference w:type="first" r:id="rId14"/>
          <w:type w:val="oddPage"/>
          <w:pgSz w:w="12240" w:h="15840"/>
          <w:pgMar w:top="720" w:right="720" w:bottom="720" w:left="720" w:header="360" w:footer="360" w:gutter="0"/>
          <w:pgNumType w:start="1"/>
          <w:cols w:space="720"/>
          <w:docGrid w:linePitch="360"/>
        </w:sectPr>
      </w:pPr>
    </w:p>
    <w:bookmarkEnd w:id="41"/>
    <w:p w14:paraId="52D8DA31" w14:textId="16C64BC7" w:rsidR="00EA16FE" w:rsidRPr="005C2960" w:rsidRDefault="00EA16FE" w:rsidP="00D73986"/>
    <w:p w14:paraId="2C07F5A7" w14:textId="388E7CB3" w:rsidR="00EA16FE" w:rsidRDefault="00684D61" w:rsidP="00684D61">
      <w:pPr>
        <w:pStyle w:val="Heading1"/>
      </w:pPr>
      <w:bookmarkStart w:id="46" w:name="_Toc50220800"/>
      <w:r w:rsidRPr="00684D61">
        <w:t>Domain (Business) Rule</w:t>
      </w:r>
      <w:r>
        <w:t>s</w:t>
      </w:r>
      <w:bookmarkEnd w:id="46"/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340"/>
        <w:gridCol w:w="4055"/>
        <w:gridCol w:w="2667"/>
        <w:gridCol w:w="2728"/>
      </w:tblGrid>
      <w:tr w:rsidR="00684D61" w14:paraId="16458BCE" w14:textId="77777777" w:rsidTr="00E219B1">
        <w:trPr>
          <w:tblHeader/>
        </w:trPr>
        <w:tc>
          <w:tcPr>
            <w:tcW w:w="621" w:type="pct"/>
            <w:shd w:val="clear" w:color="auto" w:fill="D9D9D9" w:themeFill="background1" w:themeFillShade="D9"/>
            <w:vAlign w:val="bottom"/>
          </w:tcPr>
          <w:p w14:paraId="13BCF431" w14:textId="77777777" w:rsidR="00684D61" w:rsidRPr="00D535DD" w:rsidRDefault="00684D61" w:rsidP="00E219B1">
            <w:r>
              <w:t>ID</w:t>
            </w:r>
          </w:p>
        </w:tc>
        <w:tc>
          <w:tcPr>
            <w:tcW w:w="1879" w:type="pct"/>
            <w:shd w:val="clear" w:color="auto" w:fill="D9D9D9" w:themeFill="background1" w:themeFillShade="D9"/>
            <w:vAlign w:val="bottom"/>
          </w:tcPr>
          <w:p w14:paraId="52F0C561" w14:textId="77777777" w:rsidR="00684D61" w:rsidRPr="00D535DD" w:rsidRDefault="00684D61" w:rsidP="00E219B1">
            <w:r>
              <w:t>Rule (Requirement)</w:t>
            </w:r>
          </w:p>
        </w:tc>
        <w:tc>
          <w:tcPr>
            <w:tcW w:w="1236" w:type="pct"/>
            <w:shd w:val="clear" w:color="auto" w:fill="D9D9D9" w:themeFill="background1" w:themeFillShade="D9"/>
            <w:vAlign w:val="bottom"/>
          </w:tcPr>
          <w:p w14:paraId="79D1024F" w14:textId="77777777" w:rsidR="00684D61" w:rsidRPr="00D535DD" w:rsidRDefault="00684D61" w:rsidP="00E219B1">
            <w:r>
              <w:t>Changeability</w:t>
            </w:r>
          </w:p>
        </w:tc>
        <w:tc>
          <w:tcPr>
            <w:tcW w:w="1264" w:type="pct"/>
            <w:shd w:val="clear" w:color="auto" w:fill="D9D9D9" w:themeFill="background1" w:themeFillShade="D9"/>
            <w:vAlign w:val="bottom"/>
          </w:tcPr>
          <w:p w14:paraId="62529C5D" w14:textId="77777777" w:rsidR="00684D61" w:rsidRPr="00D535DD" w:rsidRDefault="00684D61" w:rsidP="00E219B1">
            <w:r>
              <w:t>Source</w:t>
            </w:r>
          </w:p>
        </w:tc>
      </w:tr>
      <w:tr w:rsidR="00684D61" w14:paraId="4708B670" w14:textId="77777777" w:rsidTr="00E219B1">
        <w:tc>
          <w:tcPr>
            <w:tcW w:w="621" w:type="pct"/>
          </w:tcPr>
          <w:p w14:paraId="05112685" w14:textId="7922A3AA" w:rsidR="00684D61" w:rsidRDefault="003F5705" w:rsidP="00E219B1">
            <w:r>
              <w:t>RULE1</w:t>
            </w:r>
          </w:p>
        </w:tc>
        <w:tc>
          <w:tcPr>
            <w:tcW w:w="1879" w:type="pct"/>
          </w:tcPr>
          <w:p w14:paraId="7DFF7722" w14:textId="1E2AE6AB" w:rsidR="00684D61" w:rsidRDefault="003F5705" w:rsidP="00E219B1">
            <w:r>
              <w:t>Sales tax must be included in each purchase based on government policy.</w:t>
            </w:r>
          </w:p>
        </w:tc>
        <w:tc>
          <w:tcPr>
            <w:tcW w:w="1236" w:type="pct"/>
          </w:tcPr>
          <w:p w14:paraId="4C8A43BE" w14:textId="0BD54913" w:rsidR="00684D61" w:rsidRDefault="003F5705" w:rsidP="00E219B1">
            <w:pPr>
              <w:ind w:left="-14"/>
            </w:pPr>
            <w:r>
              <w:t>High – governments often change tax laws</w:t>
            </w:r>
            <w:r w:rsidR="000650F2">
              <w:t>.</w:t>
            </w:r>
          </w:p>
        </w:tc>
        <w:tc>
          <w:tcPr>
            <w:tcW w:w="1264" w:type="pct"/>
          </w:tcPr>
          <w:p w14:paraId="6F55BB8B" w14:textId="1EFCE5C1" w:rsidR="00684D61" w:rsidRDefault="003F5705" w:rsidP="00E219B1">
            <w:r>
              <w:t>Law</w:t>
            </w:r>
          </w:p>
        </w:tc>
      </w:tr>
      <w:tr w:rsidR="00684D61" w14:paraId="05680205" w14:textId="77777777" w:rsidTr="00E219B1">
        <w:tc>
          <w:tcPr>
            <w:tcW w:w="621" w:type="pct"/>
          </w:tcPr>
          <w:p w14:paraId="344BB2BE" w14:textId="548E8D17" w:rsidR="00684D61" w:rsidRDefault="003F5705" w:rsidP="00E219B1">
            <w:r>
              <w:t>RULE2</w:t>
            </w:r>
          </w:p>
        </w:tc>
        <w:tc>
          <w:tcPr>
            <w:tcW w:w="1879" w:type="pct"/>
          </w:tcPr>
          <w:p w14:paraId="5714E482" w14:textId="1697EA6C" w:rsidR="00684D61" w:rsidRDefault="003F5705" w:rsidP="00E219B1">
            <w:r>
              <w:t xml:space="preserve">Credit card payment returns </w:t>
            </w:r>
            <w:del w:id="47" w:author="Jared Castaneda" w:date="2020-11-08T23:34:00Z">
              <w:r w:rsidDel="00167A41">
                <w:delText xml:space="preserve">may </w:delText>
              </w:r>
            </w:del>
            <w:ins w:id="48" w:author="Jared Castaneda" w:date="2020-11-08T23:34:00Z">
              <w:r w:rsidR="00167A41">
                <w:t xml:space="preserve">shall </w:t>
              </w:r>
            </w:ins>
            <w:r>
              <w:t>only be paid as credit to the customer’s credit account.</w:t>
            </w:r>
          </w:p>
        </w:tc>
        <w:tc>
          <w:tcPr>
            <w:tcW w:w="1236" w:type="pct"/>
          </w:tcPr>
          <w:p w14:paraId="578F45FD" w14:textId="6DAC1131" w:rsidR="00684D61" w:rsidRDefault="003F5705" w:rsidP="00E219B1">
            <w:pPr>
              <w:ind w:left="-14"/>
            </w:pPr>
            <w:r>
              <w:t>Low</w:t>
            </w:r>
          </w:p>
        </w:tc>
        <w:tc>
          <w:tcPr>
            <w:tcW w:w="1264" w:type="pct"/>
          </w:tcPr>
          <w:p w14:paraId="2E7CD0EE" w14:textId="1CBFD30A" w:rsidR="00684D61" w:rsidRDefault="003F5705" w:rsidP="00E219B1">
            <w:r>
              <w:t xml:space="preserve">Credit Card Company </w:t>
            </w:r>
            <w:r w:rsidR="000650F2">
              <w:t>p</w:t>
            </w:r>
            <w:r>
              <w:t>olicy</w:t>
            </w:r>
          </w:p>
        </w:tc>
      </w:tr>
      <w:tr w:rsidR="00684D61" w14:paraId="28F2DF5D" w14:textId="77777777" w:rsidTr="00E219B1">
        <w:tc>
          <w:tcPr>
            <w:tcW w:w="621" w:type="pct"/>
          </w:tcPr>
          <w:p w14:paraId="02223F34" w14:textId="11B02C56" w:rsidR="00684D61" w:rsidRDefault="003F5705" w:rsidP="00E219B1">
            <w:r>
              <w:t>RULE3</w:t>
            </w:r>
          </w:p>
        </w:tc>
        <w:tc>
          <w:tcPr>
            <w:tcW w:w="1879" w:type="pct"/>
          </w:tcPr>
          <w:p w14:paraId="76DF6902" w14:textId="0A359982" w:rsidR="00684D61" w:rsidRDefault="00C31E6A" w:rsidP="00E219B1">
            <w:r>
              <w:t xml:space="preserve">Customers </w:t>
            </w:r>
            <w:del w:id="49" w:author="Jared Castaneda" w:date="2020-11-08T23:34:00Z">
              <w:r w:rsidDel="00167A41">
                <w:delText xml:space="preserve">may </w:delText>
              </w:r>
            </w:del>
            <w:ins w:id="50" w:author="Jared Castaneda" w:date="2020-11-08T23:34:00Z">
              <w:r w:rsidR="00167A41">
                <w:t xml:space="preserve">shall </w:t>
              </w:r>
            </w:ins>
            <w:r>
              <w:t>only receive flight ticket and hotel reservation refunds if canceled 24 hours ahead.</w:t>
            </w:r>
          </w:p>
        </w:tc>
        <w:tc>
          <w:tcPr>
            <w:tcW w:w="1236" w:type="pct"/>
          </w:tcPr>
          <w:p w14:paraId="73CC57A1" w14:textId="4D48B5C7" w:rsidR="00684D61" w:rsidRDefault="00C31E6A" w:rsidP="00E219B1">
            <w:pPr>
              <w:ind w:left="-14"/>
            </w:pPr>
            <w:r>
              <w:t>Medium – serious reasons, such as medical, may allow payment waiver.</w:t>
            </w:r>
          </w:p>
        </w:tc>
        <w:tc>
          <w:tcPr>
            <w:tcW w:w="1264" w:type="pct"/>
          </w:tcPr>
          <w:p w14:paraId="014AAD9C" w14:textId="29205716" w:rsidR="00684D61" w:rsidRDefault="00C31E6A" w:rsidP="00E219B1">
            <w:r>
              <w:t>Airline</w:t>
            </w:r>
            <w:r w:rsidR="000650F2">
              <w:t xml:space="preserve"> and hotel</w:t>
            </w:r>
            <w:r>
              <w:t xml:space="preserve"> policy</w:t>
            </w:r>
          </w:p>
        </w:tc>
      </w:tr>
      <w:tr w:rsidR="00684D61" w14:paraId="32FDF997" w14:textId="77777777" w:rsidTr="00E219B1">
        <w:tc>
          <w:tcPr>
            <w:tcW w:w="621" w:type="pct"/>
          </w:tcPr>
          <w:p w14:paraId="086FB447" w14:textId="1D62CBF4" w:rsidR="00684D61" w:rsidRDefault="003F5705" w:rsidP="00E219B1">
            <w:r>
              <w:t>RULE4</w:t>
            </w:r>
          </w:p>
        </w:tc>
        <w:tc>
          <w:tcPr>
            <w:tcW w:w="1879" w:type="pct"/>
          </w:tcPr>
          <w:p w14:paraId="4063BD54" w14:textId="108D58F2" w:rsidR="00684D61" w:rsidRDefault="00D45731" w:rsidP="00E219B1">
            <w:del w:id="51" w:author="Jared Castaneda" w:date="2020-11-08T23:34:00Z">
              <w:r w:rsidDel="00167A41">
                <w:delText>Customers must reset their password at least once annually to protect information.</w:delText>
              </w:r>
            </w:del>
            <w:ins w:id="52" w:author="Jared Castaneda" w:date="2020-11-08T23:34:00Z">
              <w:r w:rsidR="00167A41">
                <w:t>Passwords shall expire after one year from last change.</w:t>
              </w:r>
            </w:ins>
          </w:p>
        </w:tc>
        <w:tc>
          <w:tcPr>
            <w:tcW w:w="1236" w:type="pct"/>
          </w:tcPr>
          <w:p w14:paraId="4D63242E" w14:textId="102EF4A7" w:rsidR="00684D61" w:rsidRDefault="00D45731" w:rsidP="00E219B1">
            <w:pPr>
              <w:ind w:left="-14"/>
            </w:pPr>
            <w:r>
              <w:t>Medium – customers can change their password more than once annually as need.</w:t>
            </w:r>
          </w:p>
        </w:tc>
        <w:tc>
          <w:tcPr>
            <w:tcW w:w="1264" w:type="pct"/>
          </w:tcPr>
          <w:p w14:paraId="6F6FE701" w14:textId="19CC0429" w:rsidR="00684D61" w:rsidRDefault="00D45731" w:rsidP="00E219B1">
            <w:r>
              <w:t>Tuffy Flights policy</w:t>
            </w:r>
          </w:p>
        </w:tc>
      </w:tr>
    </w:tbl>
    <w:p w14:paraId="4D52AC6E" w14:textId="77777777" w:rsidR="00684D61" w:rsidRPr="00684D61" w:rsidRDefault="00684D61" w:rsidP="00257D6E">
      <w:pPr>
        <w:pStyle w:val="NormalL1"/>
        <w:ind w:left="0"/>
      </w:pPr>
    </w:p>
    <w:sectPr w:rsidR="00684D61" w:rsidRPr="00684D61" w:rsidSect="00372871">
      <w:headerReference w:type="default" r:id="rId15"/>
      <w:footerReference w:type="default" r:id="rId16"/>
      <w:type w:val="oddPage"/>
      <w:pgSz w:w="12240" w:h="15840"/>
      <w:pgMar w:top="720" w:right="720" w:bottom="720" w:left="720" w:header="36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5A3C0" w14:textId="77777777" w:rsidR="0024328F" w:rsidRDefault="0024328F" w:rsidP="00D73986">
      <w:r>
        <w:separator/>
      </w:r>
    </w:p>
  </w:endnote>
  <w:endnote w:type="continuationSeparator" w:id="0">
    <w:p w14:paraId="478F37C5" w14:textId="77777777" w:rsidR="0024328F" w:rsidRDefault="0024328F" w:rsidP="00D7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9098" w14:textId="77777777" w:rsidR="00BB4B7F" w:rsidRDefault="00BB4B7F" w:rsidP="00BB4B7F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A077" w14:textId="4485C442" w:rsidR="00FE6391" w:rsidRPr="00E11F13" w:rsidRDefault="00FE6391" w:rsidP="00BB4B7F">
    <w:pPr>
      <w:pStyle w:val="Footer"/>
      <w:pBdr>
        <w:top w:val="thickThinMediumGap" w:sz="4" w:space="1" w:color="auto"/>
      </w:pBdr>
    </w:pPr>
    <w:r w:rsidRPr="00E11F13">
      <w:fldChar w:fldCharType="begin"/>
    </w:r>
    <w:r w:rsidRPr="00E11F13">
      <w:instrText xml:space="preserve"> REF ProjectName \h  \* MERGEFORMAT </w:instrText>
    </w:r>
    <w:r w:rsidRPr="00E11F13">
      <w:fldChar w:fldCharType="separate"/>
    </w:r>
    <w:r w:rsidR="00BF779A">
      <w:t>Tuffy Flights</w:t>
    </w:r>
    <w:r w:rsidR="00617FFC">
      <w:t xml:space="preserve"> </w:t>
    </w:r>
    <w:r w:rsidRPr="00E11F13">
      <w:fldChar w:fldCharType="end"/>
    </w:r>
    <w:r w:rsidRPr="00E11F13">
      <w:tab/>
    </w:r>
    <w:r w:rsidRPr="00E11F13">
      <w:tab/>
      <w:t xml:space="preserve">Page </w:t>
    </w:r>
    <w:r w:rsidRPr="00E11F13">
      <w:fldChar w:fldCharType="begin"/>
    </w:r>
    <w:r w:rsidRPr="00E11F13">
      <w:instrText xml:space="preserve"> PAGE  \* roman  \* MERGEFORMAT </w:instrText>
    </w:r>
    <w:r w:rsidRPr="00E11F13">
      <w:fldChar w:fldCharType="separate"/>
    </w:r>
    <w:r w:rsidRPr="00E11F13">
      <w:t>i</w:t>
    </w:r>
    <w:r w:rsidRPr="00E11F13">
      <w:fldChar w:fldCharType="end"/>
    </w:r>
    <w:r w:rsidRPr="00E11F13">
      <w:t xml:space="preserve"> of </w:t>
    </w:r>
    <w:r w:rsidR="0024328F">
      <w:fldChar w:fldCharType="begin"/>
    </w:r>
    <w:r w:rsidR="0024328F">
      <w:instrText xml:space="preserve"> SECTIONPAGES  \* roman  \* MERGEFORMAT </w:instrText>
    </w:r>
    <w:r w:rsidR="0024328F">
      <w:fldChar w:fldCharType="separate"/>
    </w:r>
    <w:r w:rsidR="007E6C93">
      <w:rPr>
        <w:noProof/>
      </w:rPr>
      <w:t>ii</w:t>
    </w:r>
    <w:r w:rsidR="0024328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FDF29" w14:textId="4DF154FD" w:rsidR="00FF3DA5" w:rsidRDefault="00372871" w:rsidP="0063638E">
    <w:pPr>
      <w:pStyle w:val="Footer"/>
      <w:pBdr>
        <w:top w:val="thickThinMediumGap" w:sz="4" w:space="1" w:color="auto"/>
      </w:pBdr>
    </w:pPr>
    <w:r w:rsidRPr="007C6B90">
      <w:fldChar w:fldCharType="begin"/>
    </w:r>
    <w:r w:rsidRPr="007C6B90">
      <w:instrText xml:space="preserve"> REF ProjectName \h  \* MERGEFORMAT </w:instrText>
    </w:r>
    <w:r w:rsidRPr="007C6B90">
      <w:fldChar w:fldCharType="separate"/>
    </w:r>
    <w:r w:rsidR="00976C24">
      <w:t>Tuffy Flights</w:t>
    </w:r>
    <w:r w:rsidR="00617FFC">
      <w:t xml:space="preserve"> </w:t>
    </w:r>
    <w:r w:rsidRPr="007C6B90">
      <w:fldChar w:fldCharType="end"/>
    </w:r>
    <w:r w:rsidRPr="007C6B90">
      <w:tab/>
    </w:r>
    <w:r w:rsidRPr="007C6B90"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 w:rsidRPr="007C6B90">
      <w:t xml:space="preserve"> of </w:t>
    </w:r>
    <w:r w:rsidR="00CC4516">
      <w:fldChar w:fldCharType="begin"/>
    </w:r>
    <w:r w:rsidR="00CC4516">
      <w:instrText xml:space="preserve"> =</w:instrText>
    </w:r>
    <w:r w:rsidR="0024328F">
      <w:fldChar w:fldCharType="begin"/>
    </w:r>
    <w:r w:rsidR="0024328F">
      <w:instrText xml:space="preserve"> NUMPAGES   \* MERGEFORMAT </w:instrText>
    </w:r>
    <w:r w:rsidR="0024328F">
      <w:fldChar w:fldCharType="separate"/>
    </w:r>
    <w:r w:rsidR="004F7C55">
      <w:rPr>
        <w:noProof/>
      </w:rPr>
      <w:instrText>4</w:instrText>
    </w:r>
    <w:r w:rsidR="0024328F">
      <w:rPr>
        <w:noProof/>
      </w:rPr>
      <w:fldChar w:fldCharType="end"/>
    </w:r>
    <w:r w:rsidR="00CC4516">
      <w:instrText xml:space="preserve"> - </w:instrText>
    </w:r>
    <w:r w:rsidR="0024328F">
      <w:fldChar w:fldCharType="begin"/>
    </w:r>
    <w:r w:rsidR="0024328F">
      <w:instrText xml:space="preserve"> PAGEREF  EndOfTOC  \* MERGEFORMAT </w:instrText>
    </w:r>
    <w:r w:rsidR="0024328F">
      <w:fldChar w:fldCharType="separate"/>
    </w:r>
    <w:r w:rsidR="004F7C55">
      <w:rPr>
        <w:noProof/>
      </w:rPr>
      <w:instrText>2</w:instrText>
    </w:r>
    <w:r w:rsidR="0024328F">
      <w:rPr>
        <w:noProof/>
      </w:rPr>
      <w:fldChar w:fldCharType="end"/>
    </w:r>
    <w:r w:rsidR="00CC4516">
      <w:instrText xml:space="preserve"> - 1 </w:instrText>
    </w:r>
    <w:r w:rsidR="00CC4516">
      <w:fldChar w:fldCharType="separate"/>
    </w:r>
    <w:r w:rsidR="004F7C55">
      <w:rPr>
        <w:noProof/>
      </w:rPr>
      <w:t>1</w:t>
    </w:r>
    <w:r w:rsidR="00CC451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2BA72" w14:textId="77777777" w:rsidR="0024328F" w:rsidRDefault="0024328F" w:rsidP="00D73986">
      <w:r>
        <w:separator/>
      </w:r>
    </w:p>
  </w:footnote>
  <w:footnote w:type="continuationSeparator" w:id="0">
    <w:p w14:paraId="351A0499" w14:textId="77777777" w:rsidR="0024328F" w:rsidRDefault="0024328F" w:rsidP="00D7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BFE7" w14:textId="77777777" w:rsidR="00BB4B7F" w:rsidRDefault="00BB4B7F" w:rsidP="00BB4B7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C14E" w14:textId="2AA75104" w:rsidR="00FE6391" w:rsidRPr="00C237FA" w:rsidRDefault="00FE6391" w:rsidP="00D73986">
    <w:pPr>
      <w:pStyle w:val="Header"/>
    </w:pPr>
    <w:r w:rsidRPr="00C237FA">
      <w:fldChar w:fldCharType="begin"/>
    </w:r>
    <w:r w:rsidRPr="00C237FA">
      <w:instrText xml:space="preserve"> REF DocumentTitle \h  \* MERGEFORMAT </w:instrText>
    </w:r>
    <w:r w:rsidRPr="00C237FA">
      <w:fldChar w:fldCharType="separate"/>
    </w:r>
    <w:r w:rsidR="00617FFC" w:rsidRPr="004C00E5">
      <w:t>Vision and Business Case</w:t>
    </w:r>
    <w:r w:rsidR="00617FFC">
      <w:t xml:space="preserve"> </w:t>
    </w:r>
    <w:r w:rsidRPr="00C237FA">
      <w:fldChar w:fldCharType="end"/>
    </w:r>
    <w:r w:rsidRPr="00C237FA">
      <w:tab/>
    </w:r>
    <w:r w:rsidRPr="00C237FA">
      <w:tab/>
      <w:t xml:space="preserve">Last Modified:  </w:t>
    </w:r>
    <w:r w:rsidRPr="00C237FA">
      <w:fldChar w:fldCharType="begin"/>
    </w:r>
    <w:r w:rsidRPr="00C237FA">
      <w:instrText xml:space="preserve"> SAVEDATE  \@ "dddd, MMMM d, yyyy"  \* MERGEFORMAT </w:instrText>
    </w:r>
    <w:r w:rsidRPr="00C237FA">
      <w:fldChar w:fldCharType="separate"/>
    </w:r>
    <w:ins w:id="42" w:author="Jared Castaneda" w:date="2020-12-07T13:43:00Z">
      <w:r w:rsidR="004F7C55">
        <w:rPr>
          <w:noProof/>
        </w:rPr>
        <w:t xml:space="preserve">Monday, </w:t>
      </w:r>
    </w:ins>
    <w:ins w:id="43" w:author="Jared Castaneda" w:date="2020-12-07T13:44:00Z">
      <w:r w:rsidR="004F7C55">
        <w:rPr>
          <w:noProof/>
        </w:rPr>
        <w:t>December 7</w:t>
      </w:r>
    </w:ins>
    <w:ins w:id="44" w:author="Jared Castaneda" w:date="2020-12-07T13:43:00Z">
      <w:r w:rsidR="004F7C55">
        <w:rPr>
          <w:noProof/>
        </w:rPr>
        <w:t>, 2020</w:t>
      </w:r>
    </w:ins>
    <w:del w:id="45" w:author="Jared Castaneda" w:date="2020-11-08T23:34:00Z">
      <w:r w:rsidR="00D82A0E" w:rsidDel="00167A41">
        <w:rPr>
          <w:noProof/>
        </w:rPr>
        <w:delText>Saturday, September 26, 2020</w:delText>
      </w:r>
    </w:del>
    <w:r w:rsidRPr="00C237F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79F8" w14:textId="77777777" w:rsidR="00FE6391" w:rsidRDefault="00FE6391" w:rsidP="00D739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4DCF" w14:textId="12E39AF5" w:rsidR="00372871" w:rsidRPr="00C237FA" w:rsidRDefault="00372871" w:rsidP="00D73986">
    <w:pPr>
      <w:pStyle w:val="Header"/>
    </w:pPr>
    <w:r w:rsidRPr="00C237FA">
      <w:fldChar w:fldCharType="begin"/>
    </w:r>
    <w:r w:rsidRPr="00C237FA">
      <w:instrText xml:space="preserve"> REF DocumentTitle \h  \* MERGEFORMAT </w:instrText>
    </w:r>
    <w:r w:rsidRPr="00C237FA">
      <w:fldChar w:fldCharType="separate"/>
    </w:r>
    <w:r w:rsidR="00617FFC" w:rsidRPr="004C00E5">
      <w:t>Vision and Business Case</w:t>
    </w:r>
    <w:r w:rsidR="00617FFC">
      <w:t xml:space="preserve"> </w:t>
    </w:r>
    <w:r w:rsidRPr="00C237FA">
      <w:fldChar w:fldCharType="end"/>
    </w:r>
    <w:r w:rsidRPr="00C237FA">
      <w:tab/>
    </w:r>
    <w:r w:rsidRPr="00C237FA">
      <w:tab/>
      <w:t xml:space="preserve">Last Modified:  </w:t>
    </w:r>
    <w:r w:rsidRPr="00C237FA">
      <w:fldChar w:fldCharType="begin"/>
    </w:r>
    <w:r w:rsidRPr="00C237FA">
      <w:instrText xml:space="preserve"> SAVEDATE  \@ "dddd, MMMM d, yyyy"  \* MERGEFORMAT </w:instrText>
    </w:r>
    <w:r w:rsidRPr="00C237FA">
      <w:fldChar w:fldCharType="separate"/>
    </w:r>
    <w:ins w:id="53" w:author="Jared Castaneda" w:date="2020-12-07T13:43:00Z">
      <w:r w:rsidR="004F7C55">
        <w:rPr>
          <w:noProof/>
        </w:rPr>
        <w:t>Monday, November 9, 2020</w:t>
      </w:r>
    </w:ins>
    <w:del w:id="54" w:author="Jared Castaneda" w:date="2020-11-08T23:34:00Z">
      <w:r w:rsidR="00D82A0E" w:rsidDel="00167A41">
        <w:rPr>
          <w:noProof/>
        </w:rPr>
        <w:delText>Saturday, September 26, 2020</w:delText>
      </w:r>
    </w:del>
    <w:r w:rsidRPr="00C237F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6775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0CD"/>
    <w:multiLevelType w:val="multilevel"/>
    <w:tmpl w:val="AAB806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0E5984"/>
    <w:multiLevelType w:val="hybridMultilevel"/>
    <w:tmpl w:val="8E34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57D20"/>
    <w:multiLevelType w:val="hybridMultilevel"/>
    <w:tmpl w:val="2E08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FB"/>
    <w:multiLevelType w:val="hybridMultilevel"/>
    <w:tmpl w:val="47A8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B6741"/>
    <w:multiLevelType w:val="hybridMultilevel"/>
    <w:tmpl w:val="09E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red Castaneda">
    <w15:presenceInfo w15:providerId="Windows Live" w15:userId="eba50c435f555d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35"/>
    <w:rsid w:val="000246CF"/>
    <w:rsid w:val="000650F2"/>
    <w:rsid w:val="000774C0"/>
    <w:rsid w:val="000C530D"/>
    <w:rsid w:val="000E24B8"/>
    <w:rsid w:val="000E790D"/>
    <w:rsid w:val="00126BCF"/>
    <w:rsid w:val="0013122B"/>
    <w:rsid w:val="00167A41"/>
    <w:rsid w:val="001A3CA1"/>
    <w:rsid w:val="001E5FB9"/>
    <w:rsid w:val="00205B61"/>
    <w:rsid w:val="0023674B"/>
    <w:rsid w:val="0024328F"/>
    <w:rsid w:val="00257D6E"/>
    <w:rsid w:val="00284998"/>
    <w:rsid w:val="002C01A6"/>
    <w:rsid w:val="002D5DF5"/>
    <w:rsid w:val="00345094"/>
    <w:rsid w:val="00347A0C"/>
    <w:rsid w:val="00347A76"/>
    <w:rsid w:val="00372871"/>
    <w:rsid w:val="00396D65"/>
    <w:rsid w:val="003B234D"/>
    <w:rsid w:val="003F5705"/>
    <w:rsid w:val="004931D0"/>
    <w:rsid w:val="004C00E5"/>
    <w:rsid w:val="004C3DF1"/>
    <w:rsid w:val="004F22BD"/>
    <w:rsid w:val="004F7C55"/>
    <w:rsid w:val="00537B55"/>
    <w:rsid w:val="00566D30"/>
    <w:rsid w:val="00575AAD"/>
    <w:rsid w:val="005C0CF6"/>
    <w:rsid w:val="005C2960"/>
    <w:rsid w:val="005F774B"/>
    <w:rsid w:val="00604E16"/>
    <w:rsid w:val="006142A6"/>
    <w:rsid w:val="00617FFC"/>
    <w:rsid w:val="00623DBB"/>
    <w:rsid w:val="0063638E"/>
    <w:rsid w:val="00656E0B"/>
    <w:rsid w:val="006815E2"/>
    <w:rsid w:val="00684D61"/>
    <w:rsid w:val="00686996"/>
    <w:rsid w:val="006A0DB7"/>
    <w:rsid w:val="006B6E74"/>
    <w:rsid w:val="00760A8E"/>
    <w:rsid w:val="007A3348"/>
    <w:rsid w:val="007C2935"/>
    <w:rsid w:val="007C6B90"/>
    <w:rsid w:val="007E6647"/>
    <w:rsid w:val="007E6C93"/>
    <w:rsid w:val="00811B9D"/>
    <w:rsid w:val="0084306B"/>
    <w:rsid w:val="008437A3"/>
    <w:rsid w:val="00845520"/>
    <w:rsid w:val="00863A79"/>
    <w:rsid w:val="00866B44"/>
    <w:rsid w:val="00883982"/>
    <w:rsid w:val="008E4E0F"/>
    <w:rsid w:val="00921F78"/>
    <w:rsid w:val="00946076"/>
    <w:rsid w:val="009735F5"/>
    <w:rsid w:val="00976C24"/>
    <w:rsid w:val="009B577F"/>
    <w:rsid w:val="009D12CA"/>
    <w:rsid w:val="009F243F"/>
    <w:rsid w:val="00A011D0"/>
    <w:rsid w:val="00A32A2E"/>
    <w:rsid w:val="00A63D97"/>
    <w:rsid w:val="00A82140"/>
    <w:rsid w:val="00AA538F"/>
    <w:rsid w:val="00AC473A"/>
    <w:rsid w:val="00AE78AD"/>
    <w:rsid w:val="00B93DBD"/>
    <w:rsid w:val="00BB4B7F"/>
    <w:rsid w:val="00BC529A"/>
    <w:rsid w:val="00BE0AEB"/>
    <w:rsid w:val="00BE23E8"/>
    <w:rsid w:val="00BF31CF"/>
    <w:rsid w:val="00BF779A"/>
    <w:rsid w:val="00C037DA"/>
    <w:rsid w:val="00C161C0"/>
    <w:rsid w:val="00C20764"/>
    <w:rsid w:val="00C237FA"/>
    <w:rsid w:val="00C31E6A"/>
    <w:rsid w:val="00C53336"/>
    <w:rsid w:val="00C60461"/>
    <w:rsid w:val="00CA7981"/>
    <w:rsid w:val="00CC17B0"/>
    <w:rsid w:val="00CC4516"/>
    <w:rsid w:val="00CD4E89"/>
    <w:rsid w:val="00CE2B3C"/>
    <w:rsid w:val="00D2139F"/>
    <w:rsid w:val="00D45731"/>
    <w:rsid w:val="00D73986"/>
    <w:rsid w:val="00D82A0E"/>
    <w:rsid w:val="00DA480A"/>
    <w:rsid w:val="00DE5312"/>
    <w:rsid w:val="00E11F13"/>
    <w:rsid w:val="00E23B71"/>
    <w:rsid w:val="00E534CF"/>
    <w:rsid w:val="00E664C8"/>
    <w:rsid w:val="00E85C06"/>
    <w:rsid w:val="00E91ACB"/>
    <w:rsid w:val="00EA16FE"/>
    <w:rsid w:val="00EA412C"/>
    <w:rsid w:val="00EB068C"/>
    <w:rsid w:val="00EC7326"/>
    <w:rsid w:val="00EE7695"/>
    <w:rsid w:val="00EF4CFB"/>
    <w:rsid w:val="00F2135D"/>
    <w:rsid w:val="00F73A7B"/>
    <w:rsid w:val="00FC7841"/>
    <w:rsid w:val="00FC7F22"/>
    <w:rsid w:val="00FE6391"/>
    <w:rsid w:val="00FF3DA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A4193"/>
  <w14:defaultImageDpi w14:val="32767"/>
  <w15:chartTrackingRefBased/>
  <w15:docId w15:val="{35FB2A9A-A0A2-41E3-959E-696A59D2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986"/>
  </w:style>
  <w:style w:type="paragraph" w:styleId="Heading1">
    <w:name w:val="heading 1"/>
    <w:basedOn w:val="Normal"/>
    <w:next w:val="NormalL1"/>
    <w:link w:val="Heading1Char"/>
    <w:uiPriority w:val="9"/>
    <w:qFormat/>
    <w:rsid w:val="00CC17B0"/>
    <w:pPr>
      <w:keepNext/>
      <w:keepLines/>
      <w:numPr>
        <w:numId w:val="2"/>
      </w:numPr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L2"/>
    <w:link w:val="Heading2Char"/>
    <w:uiPriority w:val="9"/>
    <w:unhideWhenUsed/>
    <w:qFormat/>
    <w:rsid w:val="00BF31CF"/>
    <w:pPr>
      <w:keepNext/>
      <w:keepLines/>
      <w:numPr>
        <w:ilvl w:val="1"/>
        <w:numId w:val="2"/>
      </w:numPr>
      <w:spacing w:before="40" w:after="0"/>
      <w:ind w:left="720" w:hanging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L2"/>
    <w:link w:val="Heading3Char"/>
    <w:uiPriority w:val="9"/>
    <w:unhideWhenUsed/>
    <w:qFormat/>
    <w:rsid w:val="00921F7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L2"/>
    <w:link w:val="Heading4Char"/>
    <w:uiPriority w:val="9"/>
    <w:unhideWhenUsed/>
    <w:qFormat/>
    <w:rsid w:val="00921F7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21F7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7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7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7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7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64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237FA"/>
    <w:pPr>
      <w:pBdr>
        <w:bottom w:val="thickThinMediumGap" w:sz="4" w:space="1" w:color="auto"/>
      </w:pBdr>
      <w:tabs>
        <w:tab w:val="center" w:pos="5400"/>
        <w:tab w:val="right" w:pos="10800"/>
      </w:tabs>
      <w:spacing w:after="120" w:line="240" w:lineRule="auto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7FA"/>
    <w:rPr>
      <w:sz w:val="18"/>
      <w:szCs w:val="18"/>
    </w:rPr>
  </w:style>
  <w:style w:type="paragraph" w:styleId="Footer">
    <w:name w:val="footer"/>
    <w:basedOn w:val="Header"/>
    <w:link w:val="FooterChar"/>
    <w:uiPriority w:val="99"/>
    <w:unhideWhenUsed/>
    <w:rsid w:val="00E11F13"/>
    <w:pPr>
      <w:pBdr>
        <w:top w:val="thickThinMediumGap" w:sz="8" w:space="1" w:color="auto"/>
        <w:bottom w:val="none" w:sz="0" w:space="0" w:color="auto"/>
      </w:pBdr>
      <w:spacing w:before="120" w:after="0"/>
    </w:pPr>
  </w:style>
  <w:style w:type="character" w:customStyle="1" w:styleId="FooterChar">
    <w:name w:val="Footer Char"/>
    <w:basedOn w:val="DefaultParagraphFont"/>
    <w:link w:val="Footer"/>
    <w:uiPriority w:val="99"/>
    <w:rsid w:val="00E11F13"/>
    <w:rPr>
      <w:sz w:val="18"/>
      <w:szCs w:val="18"/>
    </w:rPr>
  </w:style>
  <w:style w:type="table" w:styleId="TableGrid">
    <w:name w:val="Table Grid"/>
    <w:basedOn w:val="TableNormal"/>
    <w:uiPriority w:val="39"/>
    <w:rsid w:val="00EC7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60A8E"/>
    <w:pPr>
      <w:spacing w:after="240" w:line="240" w:lineRule="auto"/>
      <w:ind w:left="720"/>
      <w:contextualSpacing/>
      <w:jc w:val="both"/>
    </w:pPr>
    <w:rPr>
      <w:rFonts w:ascii="Calibri" w:eastAsia="Garamond" w:hAnsi="Calibri" w:cs="Calibri"/>
      <w:lang w:val="en"/>
    </w:rPr>
  </w:style>
  <w:style w:type="character" w:styleId="Hyperlink">
    <w:name w:val="Hyperlink"/>
    <w:basedOn w:val="DefaultParagraphFont"/>
    <w:uiPriority w:val="99"/>
    <w:unhideWhenUsed/>
    <w:rsid w:val="00575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AA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31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C1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1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C2076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uiPriority w:val="39"/>
    <w:unhideWhenUsed/>
    <w:rsid w:val="008437A3"/>
    <w:pPr>
      <w:tabs>
        <w:tab w:val="left" w:pos="540"/>
        <w:tab w:val="right" w:leader="dot" w:pos="10790"/>
      </w:tabs>
      <w:spacing w:before="360" w:after="100"/>
    </w:pPr>
    <w:rPr>
      <w:noProof/>
      <w:sz w:val="28"/>
    </w:rPr>
  </w:style>
  <w:style w:type="paragraph" w:styleId="TOC2">
    <w:name w:val="toc 2"/>
    <w:basedOn w:val="Normal"/>
    <w:next w:val="Normal"/>
    <w:uiPriority w:val="39"/>
    <w:unhideWhenUsed/>
    <w:rsid w:val="009735F5"/>
    <w:pPr>
      <w:tabs>
        <w:tab w:val="left" w:pos="1080"/>
        <w:tab w:val="right" w:leader="dot" w:pos="10790"/>
      </w:tabs>
      <w:spacing w:after="100"/>
      <w:ind w:left="540"/>
    </w:pPr>
  </w:style>
  <w:style w:type="character" w:styleId="CommentReference">
    <w:name w:val="annotation reference"/>
    <w:basedOn w:val="DefaultParagraphFont"/>
    <w:uiPriority w:val="99"/>
    <w:semiHidden/>
    <w:unhideWhenUsed/>
    <w:rsid w:val="00EE7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695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rsid w:val="00F2135D"/>
    <w:pPr>
      <w:tabs>
        <w:tab w:val="left" w:pos="1620"/>
        <w:tab w:val="right" w:leader="dot" w:pos="10790"/>
      </w:tabs>
      <w:spacing w:after="100"/>
      <w:ind w:left="1080"/>
    </w:pPr>
  </w:style>
  <w:style w:type="paragraph" w:styleId="TOC4">
    <w:name w:val="toc 4"/>
    <w:basedOn w:val="Normal"/>
    <w:next w:val="Normal"/>
    <w:uiPriority w:val="39"/>
    <w:unhideWhenUsed/>
    <w:rsid w:val="00F2135D"/>
    <w:pPr>
      <w:tabs>
        <w:tab w:val="left" w:pos="2160"/>
        <w:tab w:val="right" w:leader="dot" w:pos="10790"/>
      </w:tabs>
      <w:spacing w:after="100"/>
      <w:ind w:left="1620"/>
    </w:pPr>
  </w:style>
  <w:style w:type="paragraph" w:customStyle="1" w:styleId="NormalL1">
    <w:name w:val="Normal L1"/>
    <w:basedOn w:val="Normal"/>
    <w:link w:val="NormalL1Char"/>
    <w:qFormat/>
    <w:rsid w:val="007A3348"/>
    <w:pPr>
      <w:ind w:left="432"/>
    </w:pPr>
  </w:style>
  <w:style w:type="paragraph" w:customStyle="1" w:styleId="NormalL2">
    <w:name w:val="Normal L2"/>
    <w:basedOn w:val="Normal"/>
    <w:link w:val="NormalL2Char"/>
    <w:qFormat/>
    <w:rsid w:val="00BF31CF"/>
    <w:pPr>
      <w:ind w:left="720"/>
    </w:pPr>
  </w:style>
  <w:style w:type="character" w:customStyle="1" w:styleId="NormalL1Char">
    <w:name w:val="Normal L1 Char"/>
    <w:basedOn w:val="DefaultParagraphFont"/>
    <w:link w:val="NormalL1"/>
    <w:rsid w:val="007A3348"/>
  </w:style>
  <w:style w:type="character" w:customStyle="1" w:styleId="NormalL2Char">
    <w:name w:val="Normal L2 Char"/>
    <w:basedOn w:val="DefaultParagraphFont"/>
    <w:link w:val="NormalL2"/>
    <w:rsid w:val="00BF3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8047B-2912-447A-A2F7-5AE44162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Bettens</dc:creator>
  <cp:keywords/>
  <dc:description/>
  <cp:lastModifiedBy>Jared Castaneda</cp:lastModifiedBy>
  <cp:revision>82</cp:revision>
  <cp:lastPrinted>2020-09-05T18:52:00Z</cp:lastPrinted>
  <dcterms:created xsi:type="dcterms:W3CDTF">2020-09-04T22:31:00Z</dcterms:created>
  <dcterms:modified xsi:type="dcterms:W3CDTF">2020-12-07T21:45:00Z</dcterms:modified>
</cp:coreProperties>
</file>