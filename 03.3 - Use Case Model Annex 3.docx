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62E1" w14:textId="77777777" w:rsidR="004C00E5" w:rsidRPr="00E664C8" w:rsidRDefault="004C00E5" w:rsidP="00D73986">
      <w:pPr>
        <w:pStyle w:val="Title"/>
      </w:pPr>
      <w:r w:rsidRPr="00E664C8">
        <w:t>California State University Fullerton</w:t>
      </w:r>
    </w:p>
    <w:p w14:paraId="4B9C3083" w14:textId="6CAD8239" w:rsidR="004C00E5" w:rsidRDefault="004C00E5" w:rsidP="00D73986">
      <w:pPr>
        <w:pStyle w:val="Title"/>
      </w:pPr>
      <w:r w:rsidRPr="004C00E5">
        <w:t>CPSC 462</w:t>
      </w:r>
    </w:p>
    <w:p w14:paraId="5769B1CD" w14:textId="0CD6F14C" w:rsidR="004C00E5" w:rsidRPr="004C00E5" w:rsidRDefault="004C00E5" w:rsidP="00D73986">
      <w:pPr>
        <w:pStyle w:val="Title"/>
      </w:pPr>
      <w:r w:rsidRPr="00FE3DE7">
        <w:rPr>
          <w:rFonts w:eastAsia="Calibri"/>
          <w:noProof/>
        </w:rPr>
        <w:drawing>
          <wp:inline distT="114300" distB="114300" distL="114300" distR="114300" wp14:anchorId="2CF3B2B3" wp14:editId="1C1B3873">
            <wp:extent cx="1200150" cy="12001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D8D1" w14:textId="0FDA7A8D" w:rsidR="00CD4E89" w:rsidRPr="004C00E5" w:rsidRDefault="004C00E5" w:rsidP="00D73986">
      <w:pPr>
        <w:pStyle w:val="Title"/>
      </w:pPr>
      <w:r w:rsidRPr="004C00E5">
        <w:t>Object Oriented Software Design</w:t>
      </w:r>
    </w:p>
    <w:p w14:paraId="69AAF16A" w14:textId="2906B8A4" w:rsidR="004C00E5" w:rsidRDefault="00C73210" w:rsidP="00D73986">
      <w:pPr>
        <w:pStyle w:val="Title"/>
      </w:pPr>
      <w:bookmarkStart w:id="0" w:name="DocumentTitle"/>
      <w:r>
        <w:t>Use Case Model</w:t>
      </w:r>
      <w:r w:rsidR="00E05FF5">
        <w:t xml:space="preserve"> – Annex </w:t>
      </w:r>
      <w:del w:id="1" w:author="jawad swed" w:date="2020-12-06T22:33:00Z">
        <w:r w:rsidR="000D315D" w:rsidDel="008D52EA">
          <w:delText>2</w:delText>
        </w:r>
        <w:r w:rsidR="00EA16FE" w:rsidDel="008D52EA">
          <w:delText xml:space="preserve"> </w:delText>
        </w:r>
      </w:del>
      <w:bookmarkEnd w:id="0"/>
      <w:ins w:id="2" w:author="jawad swed" w:date="2020-12-06T22:33:00Z">
        <w:r w:rsidR="008D52EA">
          <w:t>3</w:t>
        </w:r>
      </w:ins>
    </w:p>
    <w:p w14:paraId="66816C2B" w14:textId="65F608DE" w:rsidR="00EC7326" w:rsidRPr="00EC7326" w:rsidRDefault="004931D0" w:rsidP="00D73986">
      <w:pPr>
        <w:pStyle w:val="Title"/>
      </w:pPr>
      <w:r>
        <w:t>f</w:t>
      </w:r>
      <w:r w:rsidR="00EC7326" w:rsidRPr="00EC7326">
        <w:t>or the</w:t>
      </w:r>
    </w:p>
    <w:p w14:paraId="288E5FC1" w14:textId="2C2F3F79" w:rsidR="00A82140" w:rsidRDefault="0022023B" w:rsidP="00D73986">
      <w:pPr>
        <w:pStyle w:val="Title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23B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790B9BE" wp14:editId="5C49B3B2">
            <wp:extent cx="1508125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0A5" w14:textId="3B16AA7E" w:rsidR="00EC7326" w:rsidRDefault="00EC7326" w:rsidP="00D73986">
      <w:pPr>
        <w:pStyle w:val="Title"/>
      </w:pPr>
      <w:bookmarkStart w:id="3" w:name="ProjectName"/>
      <w:r w:rsidRPr="00EC7326">
        <w:t>&lt;</w:t>
      </w:r>
      <w:proofErr w:type="spellStart"/>
      <w:r w:rsidR="0022023B">
        <w:t>Tuffy</w:t>
      </w:r>
      <w:proofErr w:type="spellEnd"/>
      <w:r w:rsidR="0022023B">
        <w:t xml:space="preserve"> Flight</w:t>
      </w:r>
      <w:r w:rsidR="004931D0">
        <w:t>&gt;</w:t>
      </w:r>
      <w:r w:rsidR="00EA16FE">
        <w:t xml:space="preserve"> </w:t>
      </w:r>
      <w:bookmarkEnd w:id="3"/>
    </w:p>
    <w:p w14:paraId="5BA7DA9D" w14:textId="46AFF4B8" w:rsidR="008E4E0F" w:rsidRDefault="008E4E0F" w:rsidP="00D73986">
      <w:pPr>
        <w:pStyle w:val="Title"/>
      </w:pPr>
      <w:r w:rsidRPr="008E4E0F">
        <w:t>System</w:t>
      </w:r>
    </w:p>
    <w:p w14:paraId="5CB6D232" w14:textId="61BDE042" w:rsidR="00E05FF5" w:rsidRDefault="00E05FF5" w:rsidP="00E05FF5"/>
    <w:p w14:paraId="3C19D2F4" w14:textId="0844A6A8" w:rsidR="00E05FF5" w:rsidRPr="00E05FF5" w:rsidRDefault="00E05FF5" w:rsidP="00E05FF5">
      <w:pPr>
        <w:pStyle w:val="Title"/>
      </w:pPr>
      <w:bookmarkStart w:id="4" w:name="UseCaseTitle"/>
      <w:del w:id="5" w:author="Jared Castaneda" w:date="2020-12-07T13:39:00Z">
        <w:r w:rsidDel="0055364E">
          <w:delText>&lt;</w:delText>
        </w:r>
      </w:del>
      <w:ins w:id="6" w:author="jawad swed" w:date="2020-12-06T22:27:00Z">
        <w:del w:id="7" w:author="Jared Castaneda" w:date="2020-12-07T13:39:00Z">
          <w:r w:rsidR="00AF381C" w:rsidDel="0055364E">
            <w:delText xml:space="preserve">Getting a Flight Ticket </w:delText>
          </w:r>
        </w:del>
      </w:ins>
      <w:del w:id="8" w:author="Jared Castaneda" w:date="2020-12-07T13:39:00Z">
        <w:r w:rsidR="0022023B" w:rsidDel="0055364E">
          <w:delText>Accessing purchased tickets</w:delText>
        </w:r>
        <w:r w:rsidDel="0055364E">
          <w:delText>&gt;</w:delText>
        </w:r>
        <w:r w:rsidR="00781A94" w:rsidDel="0055364E">
          <w:delText xml:space="preserve"> </w:delText>
        </w:r>
      </w:del>
      <w:bookmarkEnd w:id="4"/>
      <w:ins w:id="9" w:author="Jared Castaneda" w:date="2020-12-07T13:39:00Z">
        <w:r w:rsidR="0055364E">
          <w:t>Retrieve</w:t>
        </w:r>
      </w:ins>
      <w:ins w:id="10" w:author="Jared Castaneda" w:date="2020-12-07T13:40:00Z">
        <w:r w:rsidR="0055364E">
          <w:t xml:space="preserve"> Ticket to Board Flight</w:t>
        </w:r>
      </w:ins>
    </w:p>
    <w:p w14:paraId="2F926903" w14:textId="6F6D2C59" w:rsidR="00E05FF5" w:rsidRDefault="00E05FF5" w:rsidP="00E05FF5">
      <w:pPr>
        <w:pStyle w:val="Title"/>
      </w:pPr>
      <w:r>
        <w:t>Fully Dressed Use Case</w:t>
      </w:r>
    </w:p>
    <w:p w14:paraId="01E4935C" w14:textId="59248E4B" w:rsidR="004931D0" w:rsidRPr="00694C6A" w:rsidRDefault="004931D0" w:rsidP="00D73986">
      <w:pPr>
        <w:pStyle w:val="Title"/>
        <w:rPr>
          <w:sz w:val="16"/>
          <w:szCs w:val="16"/>
        </w:rPr>
      </w:pPr>
    </w:p>
    <w:tbl>
      <w:tblPr>
        <w:tblStyle w:val="TableGrid"/>
        <w:tblpPr w:leftFromText="187" w:rightFromText="187" w:horzAnchor="margin" w:tblpXSpec="center" w:tblpYSpec="bottom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3500"/>
        <w:gridCol w:w="3500"/>
      </w:tblGrid>
      <w:tr w:rsidR="000E3FF3" w14:paraId="2FC51F60" w14:textId="77777777" w:rsidTr="00D25D61">
        <w:trPr>
          <w:cantSplit/>
          <w:ins w:id="11" w:author="Jared Castaneda" w:date="2020-12-07T13:40:00Z"/>
        </w:trPr>
        <w:tc>
          <w:tcPr>
            <w:tcW w:w="3118" w:type="dxa"/>
          </w:tcPr>
          <w:p w14:paraId="07F287DA" w14:textId="77777777" w:rsidR="000E3FF3" w:rsidRPr="00A011D0" w:rsidRDefault="000E3FF3" w:rsidP="00D25D61">
            <w:pPr>
              <w:rPr>
                <w:ins w:id="12" w:author="Jared Castaneda" w:date="2020-12-07T13:40:00Z"/>
                <w:b/>
                <w:bCs/>
              </w:rPr>
            </w:pPr>
            <w:bookmarkStart w:id="13" w:name="_Hlk58239972"/>
            <w:ins w:id="14" w:author="Jared Castaneda" w:date="2020-12-07T13:40:00Z">
              <w:r>
                <w:rPr>
                  <w:b/>
                  <w:bCs/>
                </w:rPr>
                <w:t>Nathan Marcos</w:t>
              </w:r>
            </w:ins>
          </w:p>
        </w:tc>
        <w:tc>
          <w:tcPr>
            <w:tcW w:w="3116" w:type="dxa"/>
          </w:tcPr>
          <w:p w14:paraId="7E525A62" w14:textId="77777777" w:rsidR="000E3FF3" w:rsidRPr="00A011D0" w:rsidRDefault="000E3FF3" w:rsidP="00D25D61">
            <w:pPr>
              <w:rPr>
                <w:ins w:id="15" w:author="Jared Castaneda" w:date="2020-12-07T13:40:00Z"/>
                <w:b/>
                <w:bCs/>
              </w:rPr>
            </w:pPr>
            <w:ins w:id="16" w:author="Jared Castaneda" w:date="2020-12-07T13:40:00Z">
              <w:r>
                <w:rPr>
                  <w:b/>
                  <w:bCs/>
                </w:rPr>
                <w:t>Jared Castaneda</w:t>
              </w:r>
            </w:ins>
          </w:p>
        </w:tc>
        <w:tc>
          <w:tcPr>
            <w:tcW w:w="3116" w:type="dxa"/>
          </w:tcPr>
          <w:p w14:paraId="3862578A" w14:textId="77777777" w:rsidR="000E3FF3" w:rsidRPr="00A011D0" w:rsidRDefault="000E3FF3" w:rsidP="00D25D61">
            <w:pPr>
              <w:rPr>
                <w:ins w:id="17" w:author="Jared Castaneda" w:date="2020-12-07T13:40:00Z"/>
                <w:b/>
                <w:bCs/>
              </w:rPr>
            </w:pPr>
            <w:ins w:id="18" w:author="Jared Castaneda" w:date="2020-12-07T13:40:00Z">
              <w:r>
                <w:rPr>
                  <w:b/>
                  <w:bCs/>
                </w:rPr>
                <w:t xml:space="preserve">Jawad </w:t>
              </w:r>
              <w:proofErr w:type="spellStart"/>
              <w:r>
                <w:rPr>
                  <w:b/>
                  <w:bCs/>
                </w:rPr>
                <w:t>Swed</w:t>
              </w:r>
              <w:proofErr w:type="spellEnd"/>
            </w:ins>
          </w:p>
        </w:tc>
      </w:tr>
      <w:tr w:rsidR="000E3FF3" w14:paraId="66CFA945" w14:textId="77777777" w:rsidTr="00D25D61">
        <w:trPr>
          <w:cantSplit/>
          <w:ins w:id="19" w:author="Jared Castaneda" w:date="2020-12-07T13:40:00Z"/>
        </w:trPr>
        <w:tc>
          <w:tcPr>
            <w:tcW w:w="3118" w:type="dxa"/>
          </w:tcPr>
          <w:p w14:paraId="38518256" w14:textId="77777777" w:rsidR="000E3FF3" w:rsidRDefault="000E3FF3" w:rsidP="00D25D61">
            <w:pPr>
              <w:ind w:left="164"/>
              <w:rPr>
                <w:ins w:id="20" w:author="Jared Castaneda" w:date="2020-12-07T13:40:00Z"/>
              </w:rPr>
            </w:pPr>
            <w:ins w:id="21" w:author="Jared Castaneda" w:date="2020-12-07T13:40:00Z">
              <w:r>
                <w:t>Design Modeling, Implementation</w:t>
              </w:r>
            </w:ins>
          </w:p>
        </w:tc>
        <w:tc>
          <w:tcPr>
            <w:tcW w:w="3116" w:type="dxa"/>
          </w:tcPr>
          <w:p w14:paraId="2A01FCA1" w14:textId="77777777" w:rsidR="000E3FF3" w:rsidRDefault="000E3FF3" w:rsidP="00D25D61">
            <w:pPr>
              <w:ind w:left="164"/>
              <w:rPr>
                <w:ins w:id="22" w:author="Jared Castaneda" w:date="2020-12-07T13:40:00Z"/>
              </w:rPr>
            </w:pPr>
            <w:ins w:id="23" w:author="Jared Castaneda" w:date="2020-12-07T13:40:00Z">
              <w:r>
                <w:t>Project Management, Implementation</w:t>
              </w:r>
            </w:ins>
          </w:p>
        </w:tc>
        <w:tc>
          <w:tcPr>
            <w:tcW w:w="3116" w:type="dxa"/>
          </w:tcPr>
          <w:p w14:paraId="294568BB" w14:textId="77777777" w:rsidR="000E3FF3" w:rsidRDefault="000E3FF3" w:rsidP="00D25D61">
            <w:pPr>
              <w:ind w:left="164"/>
              <w:rPr>
                <w:ins w:id="24" w:author="Jared Castaneda" w:date="2020-12-07T13:40:00Z"/>
              </w:rPr>
            </w:pPr>
            <w:ins w:id="25" w:author="Jared Castaneda" w:date="2020-12-07T13:40:00Z">
              <w:r>
                <w:t>Business Modeling, Design Modeling</w:t>
              </w:r>
            </w:ins>
          </w:p>
        </w:tc>
      </w:tr>
      <w:tr w:rsidR="000E3FF3" w14:paraId="0CADC4BB" w14:textId="77777777" w:rsidTr="00D25D61">
        <w:trPr>
          <w:cantSplit/>
          <w:ins w:id="26" w:author="Jared Castaneda" w:date="2020-12-07T13:40:00Z"/>
        </w:trPr>
        <w:tc>
          <w:tcPr>
            <w:tcW w:w="3118" w:type="dxa"/>
          </w:tcPr>
          <w:p w14:paraId="479DA604" w14:textId="77777777" w:rsidR="000E3FF3" w:rsidRDefault="000E3FF3" w:rsidP="00D25D61">
            <w:pPr>
              <w:ind w:left="164"/>
              <w:rPr>
                <w:ins w:id="27" w:author="Jared Castaneda" w:date="2020-12-07T13:40:00Z"/>
              </w:rPr>
            </w:pPr>
            <w:ins w:id="28" w:author="Jared Castaneda" w:date="2020-12-07T13:40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nathanmarcos@csu.fullerton.edu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CB59A7">
                <w:rPr>
                  <w:rStyle w:val="Hyperlink"/>
                </w:rPr>
                <w:t>nathanmarcos@csu.fullerton.edu</w:t>
              </w:r>
              <w:r>
                <w:fldChar w:fldCharType="end"/>
              </w:r>
            </w:ins>
          </w:p>
        </w:tc>
        <w:tc>
          <w:tcPr>
            <w:tcW w:w="3116" w:type="dxa"/>
          </w:tcPr>
          <w:p w14:paraId="05F6BB27" w14:textId="77777777" w:rsidR="000E3FF3" w:rsidRDefault="000E3FF3" w:rsidP="00D25D61">
            <w:pPr>
              <w:ind w:left="164"/>
              <w:rPr>
                <w:ins w:id="29" w:author="Jared Castaneda" w:date="2020-12-07T13:40:00Z"/>
              </w:rPr>
            </w:pPr>
            <w:ins w:id="30" w:author="Jared Castaneda" w:date="2020-12-07T13:40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jaredcast@csu.fullerton.edu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CB59A7">
                <w:rPr>
                  <w:rStyle w:val="Hyperlink"/>
                </w:rPr>
                <w:t>jaredcast@csu.fullerton.edu</w:t>
              </w:r>
              <w:r>
                <w:fldChar w:fldCharType="end"/>
              </w:r>
              <w:r>
                <w:t xml:space="preserve"> </w:t>
              </w:r>
            </w:ins>
          </w:p>
        </w:tc>
        <w:tc>
          <w:tcPr>
            <w:tcW w:w="3116" w:type="dxa"/>
          </w:tcPr>
          <w:p w14:paraId="65767685" w14:textId="77777777" w:rsidR="000E3FF3" w:rsidRDefault="000E3FF3" w:rsidP="00D25D61">
            <w:pPr>
              <w:ind w:left="164"/>
              <w:rPr>
                <w:ins w:id="31" w:author="Jared Castaneda" w:date="2020-12-07T13:40:00Z"/>
              </w:rPr>
            </w:pPr>
            <w:ins w:id="32" w:author="Jared Castaneda" w:date="2020-12-07T13:40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jawadswed@csu.fullerton.edu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D37EC1">
                <w:rPr>
                  <w:rStyle w:val="Hyperlink"/>
                </w:rPr>
                <w:t>ja</w:t>
              </w:r>
              <w:r w:rsidRPr="00105A9E">
                <w:rPr>
                  <w:rStyle w:val="Hyperlink"/>
                </w:rPr>
                <w:t>w</w:t>
              </w:r>
              <w:r w:rsidRPr="00CB59A7">
                <w:rPr>
                  <w:rStyle w:val="Hyperlink"/>
                </w:rPr>
                <w:t>adswed@csu.fullerton.edu</w:t>
              </w:r>
              <w:r>
                <w:fldChar w:fldCharType="end"/>
              </w:r>
            </w:ins>
          </w:p>
        </w:tc>
      </w:tr>
      <w:bookmarkEnd w:id="13"/>
    </w:tbl>
    <w:p w14:paraId="7163C404" w14:textId="77777777" w:rsidR="00FE6391" w:rsidRDefault="00FE6391" w:rsidP="00D73986">
      <w:pPr>
        <w:sectPr w:rsidR="00FE6391" w:rsidSect="00FE6391">
          <w:headerReference w:type="default" r:id="rId10"/>
          <w:footerReference w:type="default" r:id="rId11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8D1D199" w14:textId="1487A28F" w:rsidR="004C00E5" w:rsidRDefault="00E91ACB" w:rsidP="00D73986">
      <w:r>
        <w:lastRenderedPageBreak/>
        <w:t xml:space="preserve">Revision History: 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897"/>
        <w:gridCol w:w="2340"/>
        <w:gridCol w:w="6094"/>
        <w:gridCol w:w="1459"/>
      </w:tblGrid>
      <w:tr w:rsidR="00760A8E" w14:paraId="238C2188" w14:textId="77777777" w:rsidTr="00B63ACF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28D73B5F" w14:textId="77777777" w:rsidR="00760A8E" w:rsidRPr="00D535DD" w:rsidRDefault="00760A8E" w:rsidP="00D73986">
            <w:r w:rsidRPr="00D535DD">
              <w:t>Version</w:t>
            </w:r>
          </w:p>
        </w:tc>
        <w:tc>
          <w:tcPr>
            <w:tcW w:w="1084" w:type="pct"/>
            <w:shd w:val="clear" w:color="auto" w:fill="D9D9D9" w:themeFill="background1" w:themeFillShade="D9"/>
            <w:vAlign w:val="bottom"/>
          </w:tcPr>
          <w:p w14:paraId="640D77B6" w14:textId="77777777" w:rsidR="00760A8E" w:rsidRPr="00D535DD" w:rsidRDefault="00760A8E" w:rsidP="00D73986">
            <w:r w:rsidRPr="00D535DD">
              <w:t>Date</w:t>
            </w:r>
          </w:p>
        </w:tc>
        <w:tc>
          <w:tcPr>
            <w:tcW w:w="2824" w:type="pct"/>
            <w:shd w:val="clear" w:color="auto" w:fill="D9D9D9" w:themeFill="background1" w:themeFillShade="D9"/>
            <w:vAlign w:val="bottom"/>
          </w:tcPr>
          <w:p w14:paraId="73B676E7" w14:textId="77777777" w:rsidR="00760A8E" w:rsidRPr="00D535DD" w:rsidRDefault="00760A8E" w:rsidP="00D73986">
            <w:r w:rsidRPr="00D535DD">
              <w:t xml:space="preserve">Summary of </w:t>
            </w:r>
            <w:r>
              <w:t>C</w:t>
            </w:r>
            <w:r w:rsidRPr="00D535DD">
              <w:t>hanges</w:t>
            </w:r>
          </w:p>
        </w:tc>
        <w:tc>
          <w:tcPr>
            <w:tcW w:w="676" w:type="pct"/>
            <w:shd w:val="clear" w:color="auto" w:fill="D9D9D9" w:themeFill="background1" w:themeFillShade="D9"/>
            <w:vAlign w:val="bottom"/>
          </w:tcPr>
          <w:p w14:paraId="39FC6A70" w14:textId="77777777" w:rsidR="00760A8E" w:rsidRPr="00D535DD" w:rsidRDefault="00760A8E" w:rsidP="00D73986">
            <w:r w:rsidRPr="00D535DD">
              <w:t>Author</w:t>
            </w:r>
          </w:p>
        </w:tc>
      </w:tr>
      <w:tr w:rsidR="00760A8E" w14:paraId="7BB475CD" w14:textId="77777777" w:rsidTr="00B63ACF">
        <w:tc>
          <w:tcPr>
            <w:tcW w:w="0" w:type="auto"/>
          </w:tcPr>
          <w:p w14:paraId="51EF25E3" w14:textId="77777777" w:rsidR="00760A8E" w:rsidRDefault="00760A8E" w:rsidP="00D73986">
            <w:r>
              <w:t>1.0</w:t>
            </w:r>
          </w:p>
        </w:tc>
        <w:tc>
          <w:tcPr>
            <w:tcW w:w="1084" w:type="pct"/>
          </w:tcPr>
          <w:p w14:paraId="5E8D5A3E" w14:textId="1BBED2A7" w:rsidR="00760A8E" w:rsidRDefault="00B63ACF" w:rsidP="00D73986">
            <w:ins w:id="33" w:author="jawad swed" w:date="2020-11-09T11:26:00Z">
              <w:r>
                <w:t>09/27/2020</w:t>
              </w:r>
            </w:ins>
            <w:del w:id="34" w:author="jawad swed" w:date="2020-11-09T11:26:00Z">
              <w:r w:rsidR="0022023B" w:rsidDel="00B63ACF">
                <w:delText>09/20/2020</w:delText>
              </w:r>
            </w:del>
          </w:p>
        </w:tc>
        <w:tc>
          <w:tcPr>
            <w:tcW w:w="2824" w:type="pct"/>
          </w:tcPr>
          <w:p w14:paraId="64D536FC" w14:textId="77777777" w:rsidR="00760A8E" w:rsidRDefault="0022023B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35" w:author="jawad swed" w:date="2020-11-09T11:26:00Z"/>
              </w:rPr>
            </w:pPr>
            <w:r>
              <w:t>added the main success scenario</w:t>
            </w:r>
          </w:p>
          <w:p w14:paraId="11AA5F93" w14:textId="77777777" w:rsidR="00B63ACF" w:rsidRDefault="00B63ACF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36" w:author="jawad swed" w:date="2020-11-09T11:26:00Z"/>
              </w:rPr>
            </w:pPr>
            <w:ins w:id="37" w:author="jawad swed" w:date="2020-11-09T11:26:00Z">
              <w:r>
                <w:t xml:space="preserve">Fixed the main success scenario to differ from the architecturally significant use case and address risk of inability to </w:t>
              </w:r>
              <w:proofErr w:type="gramStart"/>
              <w:r>
                <w:t>access  purchased</w:t>
              </w:r>
              <w:proofErr w:type="gramEnd"/>
              <w:r>
                <w:t xml:space="preserve"> tickets</w:t>
              </w:r>
            </w:ins>
          </w:p>
          <w:p w14:paraId="2AC52FF0" w14:textId="77777777" w:rsidR="00B63ACF" w:rsidRDefault="00B63ACF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38" w:author="jawad swed" w:date="2020-11-09T11:26:00Z"/>
              </w:rPr>
            </w:pPr>
            <w:ins w:id="39" w:author="jawad swed" w:date="2020-11-09T11:26:00Z">
              <w:r>
                <w:t xml:space="preserve">Added stakeholders, primary actors, preconditions, success guarantee, special requirement, technology and data variations list, frequency of occurrence  </w:t>
              </w:r>
            </w:ins>
          </w:p>
          <w:p w14:paraId="6FCBE220" w14:textId="76BB5E18" w:rsidR="00B63ACF" w:rsidRDefault="00B63ACF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ins w:id="40" w:author="jawad swed" w:date="2020-11-09T11:26:00Z">
              <w:r>
                <w:t>Added and edit few details to match other documents</w:t>
              </w:r>
            </w:ins>
          </w:p>
        </w:tc>
        <w:tc>
          <w:tcPr>
            <w:tcW w:w="676" w:type="pct"/>
          </w:tcPr>
          <w:p w14:paraId="7BAECB26" w14:textId="24E04EE4" w:rsidR="00760A8E" w:rsidRDefault="00FE6963">
            <w:r>
              <w:t xml:space="preserve">Jawad </w:t>
            </w:r>
            <w:proofErr w:type="spellStart"/>
            <w:r>
              <w:t>Swed</w:t>
            </w:r>
            <w:proofErr w:type="spellEnd"/>
          </w:p>
        </w:tc>
      </w:tr>
      <w:tr w:rsidR="00DA16B0" w14:paraId="074AD048" w14:textId="77777777" w:rsidTr="00B63ACF">
        <w:trPr>
          <w:ins w:id="41" w:author="jawad swed" w:date="2020-11-08T16:33:00Z"/>
        </w:trPr>
        <w:tc>
          <w:tcPr>
            <w:tcW w:w="0" w:type="auto"/>
          </w:tcPr>
          <w:p w14:paraId="1354DA03" w14:textId="73734CE4" w:rsidR="00DA16B0" w:rsidRDefault="00DA16B0" w:rsidP="00D73986">
            <w:pPr>
              <w:rPr>
                <w:ins w:id="42" w:author="jawad swed" w:date="2020-11-08T16:33:00Z"/>
              </w:rPr>
            </w:pPr>
            <w:ins w:id="43" w:author="jawad swed" w:date="2020-11-08T16:33:00Z">
              <w:r>
                <w:t>1.</w:t>
              </w:r>
            </w:ins>
            <w:ins w:id="44" w:author="jawad swed" w:date="2020-11-09T11:27:00Z">
              <w:r w:rsidR="00B63ACF">
                <w:t>1</w:t>
              </w:r>
            </w:ins>
          </w:p>
        </w:tc>
        <w:tc>
          <w:tcPr>
            <w:tcW w:w="1084" w:type="pct"/>
          </w:tcPr>
          <w:p w14:paraId="6D8E3112" w14:textId="77777777" w:rsidR="00DA16B0" w:rsidRDefault="00B63ACF" w:rsidP="00D73986">
            <w:pPr>
              <w:rPr>
                <w:ins w:id="45" w:author="jawad swed" w:date="2020-12-06T22:27:00Z"/>
              </w:rPr>
            </w:pPr>
            <w:ins w:id="46" w:author="jawad swed" w:date="2020-11-09T11:26:00Z">
              <w:r>
                <w:t>11/07/2020</w:t>
              </w:r>
            </w:ins>
          </w:p>
          <w:p w14:paraId="0E793009" w14:textId="77777777" w:rsidR="00AF381C" w:rsidRDefault="00AF381C" w:rsidP="00AF381C">
            <w:pPr>
              <w:rPr>
                <w:ins w:id="47" w:author="jawad swed" w:date="2020-12-06T22:27:00Z"/>
              </w:rPr>
            </w:pPr>
          </w:p>
          <w:p w14:paraId="393C5F29" w14:textId="7DA06CC1" w:rsidR="00AF381C" w:rsidRPr="00AF381C" w:rsidRDefault="00AF381C">
            <w:pPr>
              <w:ind w:firstLine="720"/>
              <w:rPr>
                <w:ins w:id="48" w:author="jawad swed" w:date="2020-11-08T16:33:00Z"/>
              </w:rPr>
              <w:pPrChange w:id="49" w:author="jawad swed" w:date="2020-12-06T22:27:00Z">
                <w:pPr/>
              </w:pPrChange>
            </w:pPr>
          </w:p>
        </w:tc>
        <w:tc>
          <w:tcPr>
            <w:tcW w:w="2824" w:type="pct"/>
          </w:tcPr>
          <w:p w14:paraId="2D1A0DE6" w14:textId="77777777" w:rsidR="00DA16B0" w:rsidRDefault="00DA16B0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50" w:author="jawad swed" w:date="2020-11-09T11:26:00Z"/>
              </w:rPr>
            </w:pPr>
            <w:ins w:id="51" w:author="jawad swed" w:date="2020-11-08T16:33:00Z">
              <w:r>
                <w:t>Added the</w:t>
              </w:r>
            </w:ins>
            <w:ins w:id="52" w:author="jawad swed" w:date="2020-11-08T16:34:00Z">
              <w:r>
                <w:t xml:space="preserve"> system sequence diagram for scenario 1 with description </w:t>
              </w:r>
            </w:ins>
          </w:p>
          <w:p w14:paraId="5C1B78F7" w14:textId="06D05A6F" w:rsidR="00B63ACF" w:rsidRDefault="00B63ACF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53" w:author="jawad swed" w:date="2020-11-08T16:33:00Z"/>
              </w:rPr>
            </w:pPr>
            <w:ins w:id="54" w:author="jawad swed" w:date="2020-11-09T11:26:00Z">
              <w:r>
                <w:t>Fixed and added few changes for correctness</w:t>
              </w:r>
            </w:ins>
          </w:p>
        </w:tc>
        <w:tc>
          <w:tcPr>
            <w:tcW w:w="676" w:type="pct"/>
          </w:tcPr>
          <w:p w14:paraId="24FC8A1A" w14:textId="664134B8" w:rsidR="00DA16B0" w:rsidRDefault="00DA16B0" w:rsidP="00D73986">
            <w:pPr>
              <w:rPr>
                <w:ins w:id="55" w:author="jawad swed" w:date="2020-11-08T16:33:00Z"/>
              </w:rPr>
            </w:pPr>
            <w:ins w:id="56" w:author="jawad swed" w:date="2020-11-08T16:34:00Z">
              <w:r>
                <w:t xml:space="preserve">Jawad </w:t>
              </w:r>
            </w:ins>
            <w:proofErr w:type="spellStart"/>
            <w:ins w:id="57" w:author="jawad swed" w:date="2020-11-08T16:35:00Z">
              <w:r>
                <w:t>swed</w:t>
              </w:r>
            </w:ins>
            <w:proofErr w:type="spellEnd"/>
          </w:p>
        </w:tc>
      </w:tr>
      <w:tr w:rsidR="00AF381C" w14:paraId="47EEC516" w14:textId="77777777" w:rsidTr="00B63ACF">
        <w:trPr>
          <w:ins w:id="58" w:author="jawad swed" w:date="2020-12-06T22:27:00Z"/>
        </w:trPr>
        <w:tc>
          <w:tcPr>
            <w:tcW w:w="0" w:type="auto"/>
          </w:tcPr>
          <w:p w14:paraId="77B5B520" w14:textId="3D932549" w:rsidR="00AF381C" w:rsidRDefault="00AF381C" w:rsidP="00D73986">
            <w:pPr>
              <w:rPr>
                <w:ins w:id="59" w:author="jawad swed" w:date="2020-12-06T22:27:00Z"/>
              </w:rPr>
            </w:pPr>
            <w:ins w:id="60" w:author="jawad swed" w:date="2020-12-06T22:27:00Z">
              <w:r>
                <w:t>1.2</w:t>
              </w:r>
            </w:ins>
          </w:p>
        </w:tc>
        <w:tc>
          <w:tcPr>
            <w:tcW w:w="1084" w:type="pct"/>
          </w:tcPr>
          <w:p w14:paraId="10F29632" w14:textId="460F5C3C" w:rsidR="00AF381C" w:rsidRDefault="00AF381C" w:rsidP="00D73986">
            <w:pPr>
              <w:rPr>
                <w:ins w:id="61" w:author="jawad swed" w:date="2020-12-06T22:27:00Z"/>
              </w:rPr>
            </w:pPr>
            <w:ins w:id="62" w:author="jawad swed" w:date="2020-12-06T22:28:00Z">
              <w:r>
                <w:t>12/06/2020</w:t>
              </w:r>
            </w:ins>
          </w:p>
        </w:tc>
        <w:tc>
          <w:tcPr>
            <w:tcW w:w="2824" w:type="pct"/>
          </w:tcPr>
          <w:p w14:paraId="3D024F69" w14:textId="77777777" w:rsidR="00AF381C" w:rsidRDefault="00AF381C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63" w:author="Jared Castaneda" w:date="2020-12-07T13:39:00Z"/>
              </w:rPr>
            </w:pPr>
            <w:ins w:id="64" w:author="jawad swed" w:date="2020-12-06T22:28:00Z">
              <w:r>
                <w:t xml:space="preserve">Fixed the goal and the system sequence diagram </w:t>
              </w:r>
            </w:ins>
          </w:p>
          <w:p w14:paraId="4578C286" w14:textId="75E8A4F3" w:rsidR="0055364E" w:rsidRDefault="0055364E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ins w:id="65" w:author="jawad swed" w:date="2020-12-06T22:27:00Z"/>
              </w:rPr>
            </w:pPr>
            <w:ins w:id="66" w:author="Jared Castaneda" w:date="2020-12-07T13:39:00Z">
              <w:r>
                <w:t>Updated roles</w:t>
              </w:r>
            </w:ins>
          </w:p>
        </w:tc>
        <w:tc>
          <w:tcPr>
            <w:tcW w:w="676" w:type="pct"/>
          </w:tcPr>
          <w:p w14:paraId="44CB57A9" w14:textId="77777777" w:rsidR="00AF381C" w:rsidRDefault="00AF381C" w:rsidP="00D73986">
            <w:pPr>
              <w:rPr>
                <w:ins w:id="67" w:author="jawad swed" w:date="2020-12-06T22:27:00Z"/>
              </w:rPr>
            </w:pPr>
          </w:p>
        </w:tc>
      </w:tr>
    </w:tbl>
    <w:p w14:paraId="32740B03" w14:textId="3457155E" w:rsidR="00EA16FE" w:rsidRDefault="00EA16FE" w:rsidP="00D73986"/>
    <w:p w14:paraId="0BDB73FE" w14:textId="77777777" w:rsidR="00EA16FE" w:rsidRDefault="00EA16FE" w:rsidP="00D7398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90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918740" w14:textId="6E3D8BF9" w:rsidR="00C20764" w:rsidRDefault="00C20764" w:rsidP="00CC17B0">
          <w:pPr>
            <w:pStyle w:val="TOCHeading"/>
          </w:pPr>
          <w:r>
            <w:t>Table of Contents</w:t>
          </w:r>
        </w:p>
        <w:p w14:paraId="61DD2D88" w14:textId="41DCBC95" w:rsidR="00B1147C" w:rsidRDefault="000C530D">
          <w:pPr>
            <w:pStyle w:val="TOC1"/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206407" w:history="1">
            <w:r w:rsidR="00B1147C" w:rsidRPr="00EB21FD">
              <w:rPr>
                <w:rStyle w:val="Hyperlink"/>
              </w:rPr>
              <w:t>1</w:t>
            </w:r>
            <w:r w:rsidR="00B1147C">
              <w:rPr>
                <w:rFonts w:eastAsiaTheme="minorEastAsia"/>
                <w:sz w:val="22"/>
              </w:rPr>
              <w:tab/>
            </w:r>
            <w:r w:rsidR="00B1147C" w:rsidRPr="00EB21FD">
              <w:rPr>
                <w:rStyle w:val="Hyperlink"/>
              </w:rPr>
              <w:t>Use Case Description</w:t>
            </w:r>
            <w:r w:rsidR="00B1147C">
              <w:rPr>
                <w:webHidden/>
              </w:rPr>
              <w:tab/>
            </w:r>
            <w:r w:rsidR="00B1147C">
              <w:rPr>
                <w:webHidden/>
              </w:rPr>
              <w:fldChar w:fldCharType="begin"/>
            </w:r>
            <w:r w:rsidR="00B1147C">
              <w:rPr>
                <w:webHidden/>
              </w:rPr>
              <w:instrText xml:space="preserve"> PAGEREF _Toc50206407 \h </w:instrText>
            </w:r>
            <w:r w:rsidR="00B1147C">
              <w:rPr>
                <w:webHidden/>
              </w:rPr>
            </w:r>
            <w:r w:rsidR="00B1147C">
              <w:rPr>
                <w:webHidden/>
              </w:rPr>
              <w:fldChar w:fldCharType="separate"/>
            </w:r>
            <w:r w:rsidR="00B1147C">
              <w:rPr>
                <w:webHidden/>
              </w:rPr>
              <w:t>1</w:t>
            </w:r>
            <w:r w:rsidR="00B1147C">
              <w:rPr>
                <w:webHidden/>
              </w:rPr>
              <w:fldChar w:fldCharType="end"/>
            </w:r>
          </w:hyperlink>
        </w:p>
        <w:p w14:paraId="7D28A4F3" w14:textId="4684D2C4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08" w:history="1">
            <w:r w:rsidR="00B1147C" w:rsidRPr="00EB21FD">
              <w:rPr>
                <w:rStyle w:val="Hyperlink"/>
                <w:noProof/>
              </w:rPr>
              <w:t>1.1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Use Case Title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_Toc50206408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1B4D09B9" w14:textId="2848AAED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09" w:history="1">
            <w:r w:rsidR="00B1147C" w:rsidRPr="00EB21FD">
              <w:rPr>
                <w:rStyle w:val="Hyperlink"/>
                <w:noProof/>
              </w:rPr>
              <w:t>1.2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Scope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_Toc50206409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757AB307" w14:textId="30716FB4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0" w:history="1">
            <w:r w:rsidR="00B1147C" w:rsidRPr="00EB21FD">
              <w:rPr>
                <w:rStyle w:val="Hyperlink"/>
                <w:noProof/>
              </w:rPr>
              <w:t>1.3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Category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_Toc50206410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7F3315EA" w14:textId="64D4FF53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11" w:history="1">
            <w:r w:rsidR="00B1147C" w:rsidRPr="00EB21FD">
              <w:rPr>
                <w:rStyle w:val="Hyperlink"/>
                <w:noProof/>
              </w:rPr>
              <w:t>1.3.1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Risks addressed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_Toc50206411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65DCB44E" w14:textId="2EAA528D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2" w:history="1">
            <w:r w:rsidR="00B1147C" w:rsidRPr="00EB21FD">
              <w:rPr>
                <w:rStyle w:val="Hyperlink"/>
                <w:noProof/>
              </w:rPr>
              <w:t>1.4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Level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_Toc50206412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5EFE0FBE" w14:textId="47A6B078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3" w:history="1">
            <w:r w:rsidR="00B1147C" w:rsidRPr="00EB21FD">
              <w:rPr>
                <w:rStyle w:val="Hyperlink"/>
                <w:noProof/>
              </w:rPr>
              <w:t>1.5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Primary Actor(s)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_Toc50206413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53AECC15" w14:textId="47D10768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4" w:history="1">
            <w:r w:rsidR="00B1147C" w:rsidRPr="00EB21FD">
              <w:rPr>
                <w:rStyle w:val="Hyperlink"/>
                <w:noProof/>
              </w:rPr>
              <w:t>1.6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Stakeholders and Interests: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_Toc50206414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73D81638" w14:textId="17DB0C24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15" w:history="1">
            <w:r w:rsidR="00B1147C" w:rsidRPr="00EB21FD">
              <w:rPr>
                <w:rStyle w:val="Hyperlink"/>
                <w:noProof/>
              </w:rPr>
              <w:t>1.6.1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&lt;Stakeholder 1&gt;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_Toc50206415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43D96552" w14:textId="19E14FD7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16" w:history="1">
            <w:r w:rsidR="00B1147C" w:rsidRPr="00EB21FD">
              <w:rPr>
                <w:rStyle w:val="Hyperlink"/>
                <w:noProof/>
              </w:rPr>
              <w:t>1.6.2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&lt;Stakeholder 2&gt;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_Toc50206416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0610C1C0" w14:textId="19EADAB1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7" w:history="1">
            <w:r w:rsidR="00B1147C" w:rsidRPr="00EB21FD">
              <w:rPr>
                <w:rStyle w:val="Hyperlink"/>
                <w:noProof/>
              </w:rPr>
              <w:t>1.7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Preconditions (Entrance Criteria)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_Toc50206417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4BE596C0" w14:textId="37E81D17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8" w:history="1">
            <w:r w:rsidR="00B1147C" w:rsidRPr="00EB21FD">
              <w:rPr>
                <w:rStyle w:val="Hyperlink"/>
                <w:noProof/>
              </w:rPr>
              <w:t>1.8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Success Guarantee (Exit State)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_Toc50206418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41D51FD6" w14:textId="1A8D9B6C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19" w:history="1">
            <w:r w:rsidR="00B1147C" w:rsidRPr="00EB21FD">
              <w:rPr>
                <w:rStyle w:val="Hyperlink"/>
                <w:noProof/>
              </w:rPr>
              <w:t>1.9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Main Success Scenario: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_Toc50206419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283337A6" w14:textId="1B8DFDA2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0" w:history="1">
            <w:r w:rsidR="00B1147C" w:rsidRPr="00EB21FD">
              <w:rPr>
                <w:rStyle w:val="Hyperlink"/>
                <w:noProof/>
              </w:rPr>
              <w:t>1.10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Extensions (Alternate paths)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_Toc50206420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1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4FEAAC27" w14:textId="05981CF5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1" w:history="1">
            <w:r w:rsidR="00B1147C" w:rsidRPr="00EB21FD">
              <w:rPr>
                <w:rStyle w:val="Hyperlink"/>
                <w:noProof/>
              </w:rPr>
              <w:t>1.11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Special Requirements: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_Toc50206421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2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78DB2DA1" w14:textId="17C17940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2" w:history="1">
            <w:r w:rsidR="00B1147C" w:rsidRPr="00EB21FD">
              <w:rPr>
                <w:rStyle w:val="Hyperlink"/>
                <w:noProof/>
              </w:rPr>
              <w:t>1.12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Technology and Data Variations List: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_Toc50206422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2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0B72750C" w14:textId="439A5213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3" w:history="1">
            <w:r w:rsidR="00B1147C" w:rsidRPr="00EB21FD">
              <w:rPr>
                <w:rStyle w:val="Hyperlink"/>
                <w:noProof/>
              </w:rPr>
              <w:t>1.13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Frequency of Occurrence: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_Toc50206423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2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41011511" w14:textId="4D0C4ED6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4" w:history="1">
            <w:r w:rsidR="00B1147C" w:rsidRPr="00EB21FD">
              <w:rPr>
                <w:rStyle w:val="Hyperlink"/>
                <w:noProof/>
              </w:rPr>
              <w:t>1.14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Miscellaneous: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_Toc50206424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2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6192007F" w14:textId="610A545C" w:rsidR="00B1147C" w:rsidRDefault="009A4549">
          <w:pPr>
            <w:pStyle w:val="TOC1"/>
            <w:rPr>
              <w:rFonts w:eastAsiaTheme="minorEastAsia"/>
              <w:sz w:val="22"/>
            </w:rPr>
          </w:pPr>
          <w:hyperlink w:anchor="_Toc50206425" w:history="1">
            <w:r w:rsidR="00B1147C" w:rsidRPr="00EB21FD">
              <w:rPr>
                <w:rStyle w:val="Hyperlink"/>
              </w:rPr>
              <w:t>2</w:t>
            </w:r>
            <w:r w:rsidR="00B1147C">
              <w:rPr>
                <w:rFonts w:eastAsiaTheme="minorEastAsia"/>
                <w:sz w:val="22"/>
              </w:rPr>
              <w:tab/>
            </w:r>
            <w:r w:rsidR="00B1147C" w:rsidRPr="00EB21FD">
              <w:rPr>
                <w:rStyle w:val="Hyperlink"/>
              </w:rPr>
              <w:t>System Sequence Diagrams</w:t>
            </w:r>
            <w:r w:rsidR="00B1147C">
              <w:rPr>
                <w:webHidden/>
              </w:rPr>
              <w:tab/>
            </w:r>
            <w:r w:rsidR="00B1147C">
              <w:rPr>
                <w:webHidden/>
              </w:rPr>
              <w:fldChar w:fldCharType="begin"/>
            </w:r>
            <w:r w:rsidR="00B1147C">
              <w:rPr>
                <w:webHidden/>
              </w:rPr>
              <w:instrText xml:space="preserve"> PAGEREF _Toc50206425 \h </w:instrText>
            </w:r>
            <w:r w:rsidR="00B1147C">
              <w:rPr>
                <w:webHidden/>
              </w:rPr>
            </w:r>
            <w:r w:rsidR="00B1147C">
              <w:rPr>
                <w:webHidden/>
              </w:rPr>
              <w:fldChar w:fldCharType="separate"/>
            </w:r>
            <w:r w:rsidR="00B1147C">
              <w:rPr>
                <w:webHidden/>
              </w:rPr>
              <w:t>3</w:t>
            </w:r>
            <w:r w:rsidR="00B1147C">
              <w:rPr>
                <w:webHidden/>
              </w:rPr>
              <w:fldChar w:fldCharType="end"/>
            </w:r>
          </w:hyperlink>
        </w:p>
        <w:p w14:paraId="3929E161" w14:textId="5DE82DBE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6" w:history="1">
            <w:r w:rsidR="00B1147C" w:rsidRPr="00EB21FD">
              <w:rPr>
                <w:rStyle w:val="Hyperlink"/>
                <w:noProof/>
              </w:rPr>
              <w:t>2.1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&lt;Scenario 1 Title&gt;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_Toc50206426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3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16B80688" w14:textId="5E122FA3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27" w:history="1">
            <w:r w:rsidR="00B1147C" w:rsidRPr="00EB21FD">
              <w:rPr>
                <w:rStyle w:val="Hyperlink"/>
                <w:noProof/>
              </w:rPr>
              <w:t>2.1.1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Scenario Description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_Toc50206427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3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2CDF3D0A" w14:textId="277CEC6F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28" w:history="1">
            <w:r w:rsidR="00B1147C" w:rsidRPr="00EB21FD">
              <w:rPr>
                <w:rStyle w:val="Hyperlink"/>
                <w:noProof/>
              </w:rPr>
              <w:t>2.1.2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System Sequence Diagram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_Toc50206428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3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0B3573DD" w14:textId="3CA52F59" w:rsidR="00B1147C" w:rsidRDefault="009A4549">
          <w:pPr>
            <w:pStyle w:val="TOC2"/>
            <w:rPr>
              <w:rFonts w:eastAsiaTheme="minorEastAsia"/>
              <w:noProof/>
            </w:rPr>
          </w:pPr>
          <w:hyperlink w:anchor="_Toc50206429" w:history="1">
            <w:r w:rsidR="00B1147C" w:rsidRPr="00EB21FD">
              <w:rPr>
                <w:rStyle w:val="Hyperlink"/>
                <w:noProof/>
              </w:rPr>
              <w:t>2.2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&lt;Scenario 2 Title&gt;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_Toc50206429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4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1CAAA6DA" w14:textId="167F025C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30" w:history="1">
            <w:r w:rsidR="00B1147C" w:rsidRPr="00EB21FD">
              <w:rPr>
                <w:rStyle w:val="Hyperlink"/>
                <w:noProof/>
              </w:rPr>
              <w:t>2.2.1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Scenario Description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_Toc50206430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4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59CFAA32" w14:textId="30F8616F" w:rsidR="00B1147C" w:rsidRDefault="009A4549">
          <w:pPr>
            <w:pStyle w:val="TOC3"/>
            <w:rPr>
              <w:rFonts w:eastAsiaTheme="minorEastAsia"/>
              <w:noProof/>
            </w:rPr>
          </w:pPr>
          <w:hyperlink w:anchor="_Toc50206431" w:history="1">
            <w:r w:rsidR="00B1147C" w:rsidRPr="00EB21FD">
              <w:rPr>
                <w:rStyle w:val="Hyperlink"/>
                <w:noProof/>
              </w:rPr>
              <w:t>2.2.2</w:t>
            </w:r>
            <w:r w:rsidR="00B1147C">
              <w:rPr>
                <w:rFonts w:eastAsiaTheme="minorEastAsia"/>
                <w:noProof/>
              </w:rPr>
              <w:tab/>
            </w:r>
            <w:r w:rsidR="00B1147C" w:rsidRPr="00EB21FD">
              <w:rPr>
                <w:rStyle w:val="Hyperlink"/>
                <w:noProof/>
              </w:rPr>
              <w:t>System Sequence Diagram</w:t>
            </w:r>
            <w:r w:rsidR="00B1147C">
              <w:rPr>
                <w:noProof/>
                <w:webHidden/>
              </w:rPr>
              <w:tab/>
            </w:r>
            <w:r w:rsidR="00B1147C">
              <w:rPr>
                <w:noProof/>
                <w:webHidden/>
              </w:rPr>
              <w:fldChar w:fldCharType="begin"/>
            </w:r>
            <w:r w:rsidR="00B1147C">
              <w:rPr>
                <w:noProof/>
                <w:webHidden/>
              </w:rPr>
              <w:instrText xml:space="preserve"> PAGEREF _Toc50206431 \h </w:instrText>
            </w:r>
            <w:r w:rsidR="00B1147C">
              <w:rPr>
                <w:noProof/>
                <w:webHidden/>
              </w:rPr>
            </w:r>
            <w:r w:rsidR="00B1147C">
              <w:rPr>
                <w:noProof/>
                <w:webHidden/>
              </w:rPr>
              <w:fldChar w:fldCharType="separate"/>
            </w:r>
            <w:r w:rsidR="00B1147C">
              <w:rPr>
                <w:noProof/>
                <w:webHidden/>
              </w:rPr>
              <w:t>4</w:t>
            </w:r>
            <w:r w:rsidR="00B1147C">
              <w:rPr>
                <w:noProof/>
                <w:webHidden/>
              </w:rPr>
              <w:fldChar w:fldCharType="end"/>
            </w:r>
          </w:hyperlink>
        </w:p>
        <w:p w14:paraId="1EFE7559" w14:textId="0EC1386D" w:rsidR="00C20764" w:rsidRDefault="000C530D" w:rsidP="00D73986">
          <w:r>
            <w:fldChar w:fldCharType="end"/>
          </w:r>
        </w:p>
      </w:sdtContent>
    </w:sdt>
    <w:p w14:paraId="559FCBAD" w14:textId="77777777" w:rsidR="00FF4070" w:rsidRPr="00656E0B" w:rsidRDefault="00FF4070" w:rsidP="00656E0B">
      <w:pPr>
        <w:spacing w:after="0"/>
        <w:rPr>
          <w:sz w:val="16"/>
          <w:szCs w:val="16"/>
        </w:rPr>
      </w:pPr>
      <w:bookmarkStart w:id="68" w:name="EndOfTOC"/>
    </w:p>
    <w:p w14:paraId="5055C55E" w14:textId="4FCBC54E" w:rsidR="00FF4070" w:rsidRPr="00656E0B" w:rsidRDefault="00FF4070" w:rsidP="00656E0B">
      <w:pPr>
        <w:spacing w:after="0"/>
        <w:rPr>
          <w:sz w:val="16"/>
          <w:szCs w:val="16"/>
        </w:rPr>
        <w:sectPr w:rsidR="00FF4070" w:rsidRPr="00656E0B" w:rsidSect="000246CF">
          <w:headerReference w:type="default" r:id="rId12"/>
          <w:footerReference w:type="default" r:id="rId13"/>
          <w:headerReference w:type="first" r:id="rId14"/>
          <w:type w:val="oddPage"/>
          <w:pgSz w:w="12240" w:h="15840"/>
          <w:pgMar w:top="720" w:right="720" w:bottom="720" w:left="720" w:header="360" w:footer="360" w:gutter="0"/>
          <w:pgNumType w:start="1"/>
          <w:cols w:space="720"/>
          <w:docGrid w:linePitch="360"/>
        </w:sectPr>
      </w:pPr>
    </w:p>
    <w:bookmarkEnd w:id="68"/>
    <w:p w14:paraId="52D8DA31" w14:textId="16C64BC7" w:rsidR="00EA16FE" w:rsidRPr="005C2960" w:rsidRDefault="00EA16FE" w:rsidP="00D73986"/>
    <w:p w14:paraId="5E36283A" w14:textId="1A8A4ECF" w:rsidR="00817FE2" w:rsidRDefault="00817FE2" w:rsidP="00C73210">
      <w:pPr>
        <w:pStyle w:val="Heading1"/>
      </w:pPr>
      <w:bookmarkStart w:id="73" w:name="_Toc50206407"/>
      <w:r>
        <w:t>Use Case Description</w:t>
      </w:r>
      <w:bookmarkEnd w:id="73"/>
    </w:p>
    <w:p w14:paraId="6094E8F3" w14:textId="0215FE30" w:rsidR="00817FE2" w:rsidDel="00BE08DF" w:rsidRDefault="00817FE2" w:rsidP="00817FE2">
      <w:pPr>
        <w:spacing w:after="0"/>
        <w:rPr>
          <w:del w:id="74" w:author="jawad swed" w:date="2020-10-12T10:20:00Z"/>
          <w:highlight w:val="yellow"/>
        </w:rPr>
      </w:pPr>
      <w:del w:id="75" w:author="jawad swed" w:date="2020-10-12T10:20:00Z">
        <w:r w:rsidRPr="00AA538F" w:rsidDel="00BE08DF">
          <w:rPr>
            <w:highlight w:val="yellow"/>
          </w:rPr>
          <w:delText xml:space="preserve">NOTE TO STUDENTS:  </w:delText>
        </w:r>
      </w:del>
    </w:p>
    <w:p w14:paraId="4BB99B07" w14:textId="6CD49335" w:rsidR="00817FE2" w:rsidRPr="00866B44" w:rsidDel="00BE08DF" w:rsidRDefault="00817FE2" w:rsidP="00817FE2">
      <w:pPr>
        <w:pStyle w:val="ListParagraph"/>
        <w:numPr>
          <w:ilvl w:val="0"/>
          <w:numId w:val="5"/>
        </w:numPr>
        <w:rPr>
          <w:del w:id="76" w:author="jawad swed" w:date="2020-10-12T10:20:00Z"/>
        </w:rPr>
      </w:pPr>
      <w:del w:id="77" w:author="jawad swed" w:date="2020-10-12T10:20:00Z">
        <w:r w:rsidRPr="00B1147C" w:rsidDel="00BE08DF">
          <w:rPr>
            <w:highlight w:val="yellow"/>
          </w:rPr>
          <w:delText xml:space="preserve">See Larman </w:delText>
        </w:r>
        <w:r w:rsidR="008B526A" w:rsidDel="00BE08DF">
          <w:rPr>
            <w:highlight w:val="yellow"/>
          </w:rPr>
          <w:delText>Chapter 6</w:delText>
        </w:r>
        <w:r w:rsidR="00C171B0" w:rsidDel="00BE08DF">
          <w:rPr>
            <w:highlight w:val="yellow"/>
          </w:rPr>
          <w:delText xml:space="preserve"> in entirety</w:delText>
        </w:r>
        <w:r w:rsidR="008B526A" w:rsidDel="00BE08DF">
          <w:rPr>
            <w:highlight w:val="yellow"/>
          </w:rPr>
          <w:delText xml:space="preserve">, especially </w:delText>
        </w:r>
        <w:r w:rsidRPr="00B1147C" w:rsidDel="00BE08DF">
          <w:rPr>
            <w:rFonts w:cstheme="minorHAnsi"/>
            <w:highlight w:val="yellow"/>
          </w:rPr>
          <w:delText>§</w:delText>
        </w:r>
        <w:r w:rsidRPr="00B1147C" w:rsidDel="00BE08DF">
          <w:rPr>
            <w:highlight w:val="yellow"/>
          </w:rPr>
          <w:delText>6</w:delText>
        </w:r>
        <w:r w:rsidR="00B1147C" w:rsidRPr="00B1147C" w:rsidDel="00BE08DF">
          <w:rPr>
            <w:highlight w:val="yellow"/>
          </w:rPr>
          <w:delText xml:space="preserve">.7 Notation, </w:delText>
        </w:r>
        <w:r w:rsidR="00B1147C" w:rsidRPr="00B1147C" w:rsidDel="00BE08DF">
          <w:rPr>
            <w:rFonts w:cstheme="minorHAnsi"/>
            <w:highlight w:val="yellow"/>
          </w:rPr>
          <w:delText>§</w:delText>
        </w:r>
        <w:r w:rsidR="00B1147C" w:rsidRPr="00B1147C" w:rsidDel="00BE08DF">
          <w:rPr>
            <w:highlight w:val="yellow"/>
          </w:rPr>
          <w:delText>6.8 Fully Dressed Style</w:delText>
        </w:r>
      </w:del>
    </w:p>
    <w:p w14:paraId="4CABC1DF" w14:textId="59AA0C2F" w:rsidR="000F06AF" w:rsidRPr="00866B44" w:rsidDel="00BE08DF" w:rsidRDefault="000F06AF" w:rsidP="000F06AF">
      <w:pPr>
        <w:pStyle w:val="ListParagraph"/>
        <w:numPr>
          <w:ilvl w:val="0"/>
          <w:numId w:val="5"/>
        </w:numPr>
        <w:rPr>
          <w:del w:id="78" w:author="jawad swed" w:date="2020-10-12T10:20:00Z"/>
        </w:rPr>
      </w:pPr>
      <w:del w:id="79" w:author="jawad swed" w:date="2020-10-12T10:20:00Z">
        <w:r w:rsidRPr="00BF54F6" w:rsidDel="00BE08DF">
          <w:rPr>
            <w:highlight w:val="yellow"/>
          </w:rPr>
          <w:delText>Yes, this Use-Case must appear in your Brief Use-Case document and in the Use-Case Diagram within that document.</w:delText>
        </w:r>
      </w:del>
    </w:p>
    <w:p w14:paraId="2A7D32D6" w14:textId="58EF5CB2" w:rsidR="00817FE2" w:rsidDel="00BE08DF" w:rsidRDefault="00817FE2" w:rsidP="00817FE2">
      <w:pPr>
        <w:pStyle w:val="ListParagraph"/>
        <w:numPr>
          <w:ilvl w:val="0"/>
          <w:numId w:val="5"/>
        </w:numPr>
        <w:rPr>
          <w:del w:id="80" w:author="jawad swed" w:date="2020-10-12T10:20:00Z"/>
        </w:rPr>
      </w:pPr>
      <w:del w:id="81" w:author="jawad swed" w:date="2020-10-12T10:20:00Z">
        <w:r w:rsidDel="00BE08DF">
          <w:rPr>
            <w:highlight w:val="yellow"/>
          </w:rPr>
          <w:delText>D</w:delText>
        </w:r>
        <w:r w:rsidRPr="00866B44" w:rsidDel="00BE08DF">
          <w:rPr>
            <w:highlight w:val="yellow"/>
          </w:rPr>
          <w:delText xml:space="preserve">elete this </w:delText>
        </w:r>
        <w:r w:rsidDel="00BE08DF">
          <w:rPr>
            <w:highlight w:val="yellow"/>
          </w:rPr>
          <w:delText xml:space="preserve">NOTE </w:delText>
        </w:r>
        <w:r w:rsidRPr="00866B44" w:rsidDel="00BE08DF">
          <w:rPr>
            <w:highlight w:val="yellow"/>
          </w:rPr>
          <w:delText>before you deliver</w:delText>
        </w:r>
      </w:del>
    </w:p>
    <w:p w14:paraId="629F22B6" w14:textId="502014EF" w:rsidR="00BA74EE" w:rsidRDefault="00BA74EE" w:rsidP="00BA74EE">
      <w:pPr>
        <w:pStyle w:val="Heading2"/>
      </w:pPr>
      <w:bookmarkStart w:id="82" w:name="_Toc50206408"/>
      <w:r w:rsidRPr="00BA74EE">
        <w:t>Use Case Title</w:t>
      </w:r>
      <w:bookmarkEnd w:id="82"/>
    </w:p>
    <w:p w14:paraId="79CFE718" w14:textId="37B52826" w:rsidR="00BA74EE" w:rsidRDefault="002107C7" w:rsidP="00BA74EE">
      <w:pPr>
        <w:pStyle w:val="NormalL2"/>
      </w:pPr>
      <w:del w:id="83" w:author="jawad swed" w:date="2020-11-08T16:19:00Z">
        <w:r w:rsidDel="007E222A">
          <w:delText xml:space="preserve">Accessing </w:delText>
        </w:r>
      </w:del>
      <w:ins w:id="84" w:author="jawad swed" w:date="2020-12-06T22:26:00Z">
        <w:r w:rsidR="00AF381C">
          <w:t>Getting a ticket for flight boarding</w:t>
        </w:r>
      </w:ins>
      <w:del w:id="85" w:author="jawad swed" w:date="2020-12-06T22:26:00Z">
        <w:r w:rsidDel="00AF381C">
          <w:delText>purchased</w:delText>
        </w:r>
      </w:del>
      <w:r>
        <w:t xml:space="preserve"> </w:t>
      </w:r>
      <w:del w:id="86" w:author="jawad swed" w:date="2020-12-06T22:26:00Z">
        <w:r w:rsidDel="00AF381C">
          <w:delText>ticket</w:delText>
        </w:r>
      </w:del>
    </w:p>
    <w:p w14:paraId="7EB88106" w14:textId="0773B877" w:rsidR="00BA74EE" w:rsidRDefault="00BA74EE" w:rsidP="00BA74EE">
      <w:pPr>
        <w:pStyle w:val="Heading2"/>
      </w:pPr>
      <w:bookmarkStart w:id="87" w:name="_Toc50206409"/>
      <w:r w:rsidRPr="00BA74EE">
        <w:t>Scope</w:t>
      </w:r>
      <w:bookmarkEnd w:id="87"/>
    </w:p>
    <w:p w14:paraId="7D787010" w14:textId="65E9DA45" w:rsidR="00BA74EE" w:rsidRDefault="004D3E46" w:rsidP="004D3E46">
      <w:pPr>
        <w:pStyle w:val="NormalL2"/>
      </w:pPr>
      <w:proofErr w:type="spellStart"/>
      <w:r>
        <w:t>Tuffy</w:t>
      </w:r>
      <w:proofErr w:type="spellEnd"/>
      <w:r>
        <w:t xml:space="preserve"> Flights software </w:t>
      </w:r>
    </w:p>
    <w:p w14:paraId="2D5BD775" w14:textId="3F6E53BC" w:rsidR="006F7219" w:rsidRDefault="006F7219" w:rsidP="00BA74EE">
      <w:pPr>
        <w:pStyle w:val="Heading2"/>
      </w:pPr>
      <w:bookmarkStart w:id="88" w:name="_Toc50206410"/>
      <w:r>
        <w:t>Category</w:t>
      </w:r>
      <w:bookmarkEnd w:id="88"/>
    </w:p>
    <w:p w14:paraId="068F2BA4" w14:textId="5CF0ED3E" w:rsidR="006F7219" w:rsidRDefault="006F7219" w:rsidP="006F7219">
      <w:pPr>
        <w:pStyle w:val="NormalL2"/>
      </w:pPr>
      <w:r>
        <w:t>Greatest Risk</w:t>
      </w:r>
    </w:p>
    <w:p w14:paraId="47839D45" w14:textId="03E87834" w:rsidR="006F7219" w:rsidRDefault="006F7219" w:rsidP="006F7219">
      <w:pPr>
        <w:pStyle w:val="Heading3"/>
        <w:rPr>
          <w:ins w:id="89" w:author="jawad swed" w:date="2020-11-08T16:18:00Z"/>
        </w:rPr>
      </w:pPr>
      <w:bookmarkStart w:id="90" w:name="_Toc50206411"/>
      <w:r>
        <w:t>Risks addressed</w:t>
      </w:r>
      <w:bookmarkEnd w:id="90"/>
    </w:p>
    <w:p w14:paraId="0858188B" w14:textId="02F80495" w:rsidR="007E222A" w:rsidRDefault="007E222A" w:rsidP="007E222A">
      <w:pPr>
        <w:pStyle w:val="NormalL2"/>
        <w:rPr>
          <w:ins w:id="91" w:author="jawad swed" w:date="2020-11-08T16:19:00Z"/>
        </w:rPr>
      </w:pPr>
      <w:ins w:id="92" w:author="jawad swed" w:date="2020-11-08T16:19:00Z">
        <w:r>
          <w:t xml:space="preserve">1. system failure </w:t>
        </w:r>
      </w:ins>
    </w:p>
    <w:p w14:paraId="3E30F570" w14:textId="77777777" w:rsidR="007E222A" w:rsidDel="007E222A" w:rsidRDefault="007E222A">
      <w:pPr>
        <w:pStyle w:val="NormalL2"/>
        <w:rPr>
          <w:del w:id="93" w:author="jawad swed" w:date="2020-11-08T16:19:00Z"/>
          <w:moveTo w:id="94" w:author="jawad swed" w:date="2020-11-08T16:19:00Z"/>
        </w:rPr>
        <w:pPrChange w:id="95" w:author="jawad swed" w:date="2020-11-08T16:19:00Z">
          <w:pPr>
            <w:pStyle w:val="NormalL2"/>
            <w:numPr>
              <w:numId w:val="10"/>
            </w:numPr>
            <w:ind w:left="1080" w:hanging="360"/>
          </w:pPr>
        </w:pPrChange>
      </w:pPr>
      <w:ins w:id="96" w:author="jawad swed" w:date="2020-11-08T16:19:00Z">
        <w:r>
          <w:t xml:space="preserve">2. </w:t>
        </w:r>
      </w:ins>
      <w:moveToRangeStart w:id="97" w:author="jawad swed" w:date="2020-11-08T16:19:00Z" w:name="move55744772"/>
      <w:moveTo w:id="98" w:author="jawad swed" w:date="2020-11-08T16:19:00Z">
        <w:r>
          <w:t>Database fails to retrieve purchased ticket when needed by the customer</w:t>
        </w:r>
      </w:moveTo>
    </w:p>
    <w:moveToRangeEnd w:id="97"/>
    <w:p w14:paraId="7FD48830" w14:textId="77449A4F" w:rsidR="007E222A" w:rsidRPr="00B63ACF" w:rsidRDefault="007E222A">
      <w:pPr>
        <w:pStyle w:val="NormalL2"/>
        <w:pPrChange w:id="99" w:author="jawad swed" w:date="2020-11-08T16:19:00Z">
          <w:pPr>
            <w:pStyle w:val="Heading3"/>
          </w:pPr>
        </w:pPrChange>
      </w:pPr>
    </w:p>
    <w:p w14:paraId="049CC768" w14:textId="5D61ADF1" w:rsidR="00E470C0" w:rsidDel="007E222A" w:rsidRDefault="008E106C" w:rsidP="006F7219">
      <w:pPr>
        <w:pStyle w:val="NormalL2"/>
        <w:numPr>
          <w:ilvl w:val="0"/>
          <w:numId w:val="10"/>
        </w:numPr>
        <w:ind w:left="1080"/>
        <w:rPr>
          <w:moveFrom w:id="100" w:author="jawad swed" w:date="2020-11-08T16:19:00Z"/>
        </w:rPr>
      </w:pPr>
      <w:moveFromRangeStart w:id="101" w:author="jawad swed" w:date="2020-11-08T16:19:00Z" w:name="move55744772"/>
      <w:moveFrom w:id="102" w:author="jawad swed" w:date="2020-11-08T16:19:00Z">
        <w:r w:rsidDel="007E222A">
          <w:t>Database fails to retrieve purchased ticket when needed by the customer</w:t>
        </w:r>
      </w:moveFrom>
    </w:p>
    <w:p w14:paraId="32BB4C66" w14:textId="46889DE0" w:rsidR="00AB11A4" w:rsidRDefault="00BA74EE" w:rsidP="004D3E46">
      <w:pPr>
        <w:pStyle w:val="Heading2"/>
      </w:pPr>
      <w:bookmarkStart w:id="103" w:name="_Toc50206412"/>
      <w:moveFromRangeEnd w:id="101"/>
      <w:r w:rsidRPr="00BA74EE">
        <w:t>Level</w:t>
      </w:r>
      <w:bookmarkEnd w:id="103"/>
    </w:p>
    <w:p w14:paraId="021D830E" w14:textId="62F47493" w:rsidR="004D3E46" w:rsidRPr="004D3E46" w:rsidRDefault="004D3E46" w:rsidP="004D3E46">
      <w:pPr>
        <w:pStyle w:val="NormalL2"/>
      </w:pPr>
      <w:r>
        <w:t xml:space="preserve">User </w:t>
      </w:r>
      <w:r w:rsidR="00875854">
        <w:t>goal</w:t>
      </w:r>
    </w:p>
    <w:p w14:paraId="29C69E0A" w14:textId="57303101" w:rsidR="009165A7" w:rsidRPr="009165A7" w:rsidRDefault="00BA74EE">
      <w:pPr>
        <w:pStyle w:val="Heading2"/>
      </w:pPr>
      <w:bookmarkStart w:id="104" w:name="_Toc50206413"/>
      <w:r w:rsidRPr="00BA74EE">
        <w:t>Primary Actor(s)</w:t>
      </w:r>
      <w:bookmarkEnd w:id="104"/>
    </w:p>
    <w:p w14:paraId="2BE9A65A" w14:textId="57290F5B" w:rsidR="00B45311" w:rsidRDefault="00875854" w:rsidP="0061509F">
      <w:pPr>
        <w:pStyle w:val="NormalL2"/>
        <w:numPr>
          <w:ilvl w:val="0"/>
          <w:numId w:val="1"/>
        </w:numPr>
      </w:pPr>
      <w:r>
        <w:t>Customer</w:t>
      </w:r>
    </w:p>
    <w:p w14:paraId="6C88E99D" w14:textId="093B5891" w:rsidR="00B45311" w:rsidDel="007E222A" w:rsidRDefault="009165A7" w:rsidP="0061509F">
      <w:pPr>
        <w:pStyle w:val="NormalL2"/>
        <w:numPr>
          <w:ilvl w:val="0"/>
          <w:numId w:val="1"/>
        </w:numPr>
        <w:rPr>
          <w:del w:id="105" w:author="jawad swed" w:date="2020-11-08T16:22:00Z"/>
        </w:rPr>
      </w:pPr>
      <w:del w:id="106" w:author="jawad swed" w:date="2020-11-08T16:22:00Z">
        <w:r w:rsidDel="007E222A">
          <w:delText>IT Manager</w:delText>
        </w:r>
      </w:del>
    </w:p>
    <w:p w14:paraId="31E781EB" w14:textId="5BCA95C9" w:rsidR="00B45311" w:rsidRDefault="00B45311" w:rsidP="0061509F">
      <w:pPr>
        <w:pStyle w:val="NormalL2"/>
        <w:numPr>
          <w:ilvl w:val="0"/>
          <w:numId w:val="1"/>
        </w:numPr>
      </w:pPr>
      <w:r>
        <w:t>Ticket Agent</w:t>
      </w:r>
    </w:p>
    <w:p w14:paraId="2EF37949" w14:textId="5F7F1B21" w:rsidR="00B45311" w:rsidRDefault="004D3E46" w:rsidP="0022023B">
      <w:pPr>
        <w:pStyle w:val="NormalL2"/>
        <w:ind w:left="900"/>
      </w:pPr>
      <w:r>
        <w:br/>
      </w:r>
    </w:p>
    <w:p w14:paraId="6429B837" w14:textId="77777777" w:rsidR="004D3E46" w:rsidRDefault="004D3E46" w:rsidP="004D3E46">
      <w:pPr>
        <w:pStyle w:val="NormalL2"/>
        <w:ind w:left="900"/>
      </w:pPr>
    </w:p>
    <w:p w14:paraId="135A1937" w14:textId="709B6135" w:rsidR="00BA74EE" w:rsidRDefault="00BA74EE" w:rsidP="00BA74EE">
      <w:pPr>
        <w:pStyle w:val="Heading2"/>
      </w:pPr>
      <w:bookmarkStart w:id="107" w:name="_Toc50206414"/>
      <w:r w:rsidRPr="00BA74EE">
        <w:t>Stakeholders and Interests:</w:t>
      </w:r>
      <w:bookmarkEnd w:id="107"/>
    </w:p>
    <w:p w14:paraId="5F3DB3AE" w14:textId="77777777" w:rsidR="009165A7" w:rsidRDefault="009165A7" w:rsidP="009165A7">
      <w:pPr>
        <w:pStyle w:val="Heading3"/>
        <w:ind w:left="1170"/>
      </w:pPr>
      <w:bookmarkStart w:id="108" w:name="_Toc50206415"/>
      <w:r>
        <w:t>Project Team</w:t>
      </w:r>
    </w:p>
    <w:p w14:paraId="5D22F5ED" w14:textId="77777777" w:rsidR="009165A7" w:rsidRDefault="009165A7" w:rsidP="009165A7">
      <w:pPr>
        <w:pStyle w:val="NormalL2"/>
      </w:pPr>
      <w:r>
        <w:t>Wants to work on the project and keep it running. Wants to draft out new ideas to implement into the booking process.</w:t>
      </w:r>
    </w:p>
    <w:p w14:paraId="21415C2B" w14:textId="77777777" w:rsidR="009165A7" w:rsidRDefault="009165A7" w:rsidP="009165A7">
      <w:pPr>
        <w:pStyle w:val="Heading3"/>
        <w:ind w:left="1170"/>
      </w:pPr>
      <w:r>
        <w:t>Airline Ticket Commissioner</w:t>
      </w:r>
    </w:p>
    <w:p w14:paraId="637993A4" w14:textId="1BD17829" w:rsidR="009165A7" w:rsidRDefault="009165A7" w:rsidP="009165A7">
      <w:pPr>
        <w:pStyle w:val="NormalL2"/>
      </w:pPr>
      <w:r>
        <w:t xml:space="preserve">Wants to make money from </w:t>
      </w:r>
      <w:ins w:id="109" w:author="jawad swed" w:date="2020-12-06T22:26:00Z">
        <w:r w:rsidR="00AF381C">
          <w:t xml:space="preserve">selling </w:t>
        </w:r>
      </w:ins>
      <w:r>
        <w:t xml:space="preserve">flight </w:t>
      </w:r>
      <w:ins w:id="110" w:author="jawad swed" w:date="2020-12-06T22:26:00Z">
        <w:r w:rsidR="00AF381C">
          <w:t>tickets</w:t>
        </w:r>
      </w:ins>
      <w:del w:id="111" w:author="jawad swed" w:date="2020-12-06T22:26:00Z">
        <w:r w:rsidDel="00AF381C">
          <w:delText>booking</w:delText>
        </w:r>
      </w:del>
      <w:r>
        <w:t xml:space="preserve">. </w:t>
      </w:r>
    </w:p>
    <w:p w14:paraId="4A21F95B" w14:textId="77777777" w:rsidR="009165A7" w:rsidRDefault="009165A7" w:rsidP="009165A7">
      <w:pPr>
        <w:pStyle w:val="Heading3"/>
        <w:ind w:left="1170"/>
      </w:pPr>
      <w:r>
        <w:t>Hotel Promoter</w:t>
      </w:r>
    </w:p>
    <w:p w14:paraId="1467FECA" w14:textId="77777777" w:rsidR="009165A7" w:rsidRDefault="009165A7" w:rsidP="009165A7">
      <w:pPr>
        <w:pStyle w:val="NormalL2"/>
      </w:pPr>
      <w:r>
        <w:t>Wants Customers to see and click on their ads throughout the booking process. Wants Customers to book a stay at their hotel alongside a flight. Hopes the convenience of booking a hotel is done early and around the same time a flight is booked.</w:t>
      </w:r>
    </w:p>
    <w:p w14:paraId="0EDBC081" w14:textId="32287AC0" w:rsidR="00BA74EE" w:rsidRDefault="00BA74EE" w:rsidP="00BA74EE">
      <w:pPr>
        <w:pStyle w:val="Heading2"/>
      </w:pPr>
      <w:bookmarkStart w:id="112" w:name="_Toc50206417"/>
      <w:bookmarkEnd w:id="108"/>
      <w:r w:rsidRPr="00BA74EE">
        <w:t>Preconditions</w:t>
      </w:r>
      <w:r>
        <w:t xml:space="preserve"> </w:t>
      </w:r>
      <w:r w:rsidRPr="00BA74EE">
        <w:t>(Entrance Criteria)</w:t>
      </w:r>
      <w:bookmarkEnd w:id="112"/>
    </w:p>
    <w:p w14:paraId="55F9DDCF" w14:textId="2D7B9B9A" w:rsidR="00BA74EE" w:rsidRDefault="004D3E46" w:rsidP="004D3E46">
      <w:pPr>
        <w:pStyle w:val="NormalL2"/>
        <w:rPr>
          <w:ins w:id="113" w:author="jawad swed" w:date="2020-11-08T16:22:00Z"/>
        </w:rPr>
      </w:pPr>
      <w:r>
        <w:t xml:space="preserve">User is identified and authenticated with </w:t>
      </w:r>
      <w:proofErr w:type="spellStart"/>
      <w:r>
        <w:t>Tuffy</w:t>
      </w:r>
      <w:proofErr w:type="spellEnd"/>
      <w:r>
        <w:t xml:space="preserve"> Flights software. </w:t>
      </w:r>
    </w:p>
    <w:p w14:paraId="7A0D384A" w14:textId="5FEE8D72" w:rsidR="007E222A" w:rsidRDefault="00DA16B0" w:rsidP="004D3E46">
      <w:pPr>
        <w:pStyle w:val="NormalL2"/>
      </w:pPr>
      <w:ins w:id="114" w:author="jawad swed" w:date="2020-11-08T16:28:00Z">
        <w:r>
          <w:t>Cus</w:t>
        </w:r>
      </w:ins>
      <w:ins w:id="115" w:author="jawad swed" w:date="2020-11-08T16:29:00Z">
        <w:r>
          <w:t xml:space="preserve">tomer has a proper method to pay for the flight. This includes credit </w:t>
        </w:r>
        <w:proofErr w:type="gramStart"/>
        <w:r>
          <w:t>card,  gift</w:t>
        </w:r>
        <w:proofErr w:type="gramEnd"/>
        <w:r>
          <w:t xml:space="preserve"> card, or </w:t>
        </w:r>
      </w:ins>
      <w:ins w:id="116" w:author="jawad swed" w:date="2020-11-08T16:30:00Z">
        <w:r>
          <w:t xml:space="preserve">redeemable points </w:t>
        </w:r>
      </w:ins>
    </w:p>
    <w:p w14:paraId="2975DACB" w14:textId="1BD521C5" w:rsidR="00BA74EE" w:rsidRDefault="00BA74EE" w:rsidP="00BA74EE">
      <w:pPr>
        <w:pStyle w:val="Heading2"/>
      </w:pPr>
      <w:bookmarkStart w:id="117" w:name="_Toc50206418"/>
      <w:r>
        <w:t>Success Guarantee (Exit State)</w:t>
      </w:r>
      <w:bookmarkEnd w:id="117"/>
    </w:p>
    <w:p w14:paraId="5A7D4A32" w14:textId="14EEE0A5" w:rsidR="00BA74EE" w:rsidRDefault="00E3717B" w:rsidP="00BA74EE">
      <w:pPr>
        <w:pStyle w:val="NormalL2"/>
      </w:pPr>
      <w:r>
        <w:t xml:space="preserve">Customer </w:t>
      </w:r>
      <w:del w:id="118" w:author="jawad swed" w:date="2020-11-08T16:31:00Z">
        <w:r w:rsidDel="00DA16B0">
          <w:delText>access</w:delText>
        </w:r>
        <w:r w:rsidR="009165A7" w:rsidDel="00DA16B0">
          <w:delText>ing</w:delText>
        </w:r>
        <w:r w:rsidDel="00DA16B0">
          <w:delText xml:space="preserve">, </w:delText>
        </w:r>
      </w:del>
      <w:ins w:id="119" w:author="jawad swed" w:date="2020-11-08T16:31:00Z">
        <w:r w:rsidR="00DA16B0">
          <w:t xml:space="preserve">has </w:t>
        </w:r>
      </w:ins>
      <w:r>
        <w:t>retrie</w:t>
      </w:r>
      <w:ins w:id="120" w:author="jawad swed" w:date="2020-11-08T16:31:00Z">
        <w:r w:rsidR="00DA16B0">
          <w:t xml:space="preserve">ved the </w:t>
        </w:r>
      </w:ins>
      <w:del w:id="121" w:author="jawad swed" w:date="2020-11-08T16:31:00Z">
        <w:r w:rsidDel="00DA16B0">
          <w:delText>v</w:delText>
        </w:r>
        <w:r w:rsidR="009165A7" w:rsidDel="00DA16B0">
          <w:delText>ing</w:delText>
        </w:r>
        <w:r w:rsidDel="00DA16B0">
          <w:delText xml:space="preserve"> </w:delText>
        </w:r>
      </w:del>
      <w:ins w:id="122" w:author="jawad swed" w:date="2020-11-08T16:31:00Z">
        <w:r w:rsidR="00DA16B0">
          <w:t>purchased</w:t>
        </w:r>
      </w:ins>
      <w:del w:id="123" w:author="jawad swed" w:date="2020-11-08T16:31:00Z">
        <w:r w:rsidDel="00DA16B0">
          <w:delText>or check</w:delText>
        </w:r>
        <w:r w:rsidR="009165A7" w:rsidDel="00DA16B0">
          <w:delText>ing</w:delText>
        </w:r>
      </w:del>
      <w:r>
        <w:t xml:space="preserve"> ticket</w:t>
      </w:r>
      <w:del w:id="124" w:author="jawad swed" w:date="2020-11-08T16:31:00Z">
        <w:r w:rsidDel="00DA16B0">
          <w:delText>s</w:delText>
        </w:r>
      </w:del>
      <w:r w:rsidR="006558DF">
        <w:t>.</w:t>
      </w:r>
    </w:p>
    <w:p w14:paraId="278C41AC" w14:textId="46DE719F" w:rsidR="00BA74EE" w:rsidRDefault="00BA74EE" w:rsidP="00BA74EE">
      <w:pPr>
        <w:pStyle w:val="Heading2"/>
      </w:pPr>
      <w:bookmarkStart w:id="125" w:name="_Toc50206419"/>
      <w:r w:rsidRPr="00BA74EE">
        <w:t>Main Success Scenario:</w:t>
      </w:r>
      <w:bookmarkEnd w:id="125"/>
    </w:p>
    <w:p w14:paraId="521898F2" w14:textId="6EA2FF2E" w:rsidR="00BE7B7C" w:rsidRDefault="00C813EA" w:rsidP="00BE7B7C">
      <w:pPr>
        <w:pStyle w:val="NormalL2"/>
        <w:numPr>
          <w:ilvl w:val="0"/>
          <w:numId w:val="12"/>
        </w:numPr>
        <w:rPr>
          <w:ins w:id="126" w:author="jawad swed" w:date="2020-11-08T15:32:00Z"/>
        </w:rPr>
      </w:pPr>
      <w:r>
        <w:t>Customer</w:t>
      </w:r>
      <w:r w:rsidR="00BE7B7C">
        <w:t xml:space="preserve"> </w:t>
      </w:r>
      <w:ins w:id="127" w:author="jawad swed" w:date="2020-10-07T15:11:00Z">
        <w:r w:rsidR="0061509F">
          <w:t xml:space="preserve">request </w:t>
        </w:r>
      </w:ins>
      <w:ins w:id="128" w:author="jawad swed" w:date="2020-11-08T15:32:00Z">
        <w:r w:rsidR="004847C5">
          <w:t>authentication</w:t>
        </w:r>
      </w:ins>
      <w:del w:id="129" w:author="jawad swed" w:date="2020-11-08T15:32:00Z">
        <w:r w:rsidR="00BE7B7C" w:rsidDel="004847C5">
          <w:delText>log</w:delText>
        </w:r>
      </w:del>
      <w:del w:id="130" w:author="jawad swed" w:date="2020-10-07T15:11:00Z">
        <w:r w:rsidR="00BE7B7C" w:rsidDel="0061509F">
          <w:delText>s</w:delText>
        </w:r>
      </w:del>
      <w:del w:id="131" w:author="jawad swed" w:date="2020-11-08T15:32:00Z">
        <w:r w:rsidR="00BE7B7C" w:rsidDel="004847C5">
          <w:delText xml:space="preserve"> </w:delText>
        </w:r>
      </w:del>
      <w:ins w:id="132" w:author="jawad swed" w:date="2020-11-08T15:32:00Z">
        <w:r w:rsidR="004847C5">
          <w:t xml:space="preserve"> to the </w:t>
        </w:r>
      </w:ins>
      <w:del w:id="133" w:author="jawad swed" w:date="2020-11-08T15:32:00Z">
        <w:r w:rsidR="00BE7B7C" w:rsidDel="004847C5">
          <w:delText>into the</w:delText>
        </w:r>
      </w:del>
      <w:r w:rsidR="00BE7B7C">
        <w:t xml:space="preserve"> </w:t>
      </w:r>
      <w:r w:rsidR="002107C7">
        <w:t xml:space="preserve">system </w:t>
      </w:r>
    </w:p>
    <w:p w14:paraId="7E2468CC" w14:textId="63851DC4" w:rsidR="004847C5" w:rsidRDefault="004847C5" w:rsidP="00BE7B7C">
      <w:pPr>
        <w:pStyle w:val="NormalL2"/>
        <w:numPr>
          <w:ilvl w:val="0"/>
          <w:numId w:val="12"/>
        </w:numPr>
        <w:rPr>
          <w:ins w:id="134" w:author="jawad swed" w:date="2020-11-08T15:35:00Z"/>
        </w:rPr>
      </w:pPr>
      <w:ins w:id="135" w:author="jawad swed" w:date="2020-11-08T15:32:00Z">
        <w:r>
          <w:lastRenderedPageBreak/>
          <w:t>System respond</w:t>
        </w:r>
      </w:ins>
      <w:ins w:id="136" w:author="jawad swed" w:date="2020-11-08T15:33:00Z">
        <w:r>
          <w:t>s by granting access to the customer</w:t>
        </w:r>
      </w:ins>
    </w:p>
    <w:p w14:paraId="0F8F13DF" w14:textId="7E2FA116" w:rsidR="00A56798" w:rsidRDefault="00A56798" w:rsidP="00BE7B7C">
      <w:pPr>
        <w:pStyle w:val="NormalL2"/>
        <w:numPr>
          <w:ilvl w:val="0"/>
          <w:numId w:val="12"/>
        </w:numPr>
        <w:rPr>
          <w:ins w:id="137" w:author="jawad swed" w:date="2020-11-08T15:37:00Z"/>
        </w:rPr>
      </w:pPr>
      <w:ins w:id="138" w:author="jawad swed" w:date="2020-11-08T15:35:00Z">
        <w:r>
          <w:t>Customer request</w:t>
        </w:r>
      </w:ins>
      <w:ins w:id="139" w:author="jawad swed" w:date="2020-11-08T16:07:00Z">
        <w:r w:rsidR="00D76863">
          <w:t>s</w:t>
        </w:r>
      </w:ins>
      <w:ins w:id="140" w:author="jawad swed" w:date="2020-11-08T15:35:00Z">
        <w:r>
          <w:t xml:space="preserve"> to book a</w:t>
        </w:r>
      </w:ins>
      <w:ins w:id="141" w:author="jawad swed" w:date="2020-11-08T15:37:00Z">
        <w:r>
          <w:t xml:space="preserve"> specific</w:t>
        </w:r>
      </w:ins>
      <w:ins w:id="142" w:author="jawad swed" w:date="2020-11-08T15:35:00Z">
        <w:r>
          <w:t xml:space="preserve"> flight</w:t>
        </w:r>
      </w:ins>
    </w:p>
    <w:p w14:paraId="4D919502" w14:textId="77777777" w:rsidR="00A56798" w:rsidRDefault="00A56798" w:rsidP="00BE7B7C">
      <w:pPr>
        <w:pStyle w:val="NormalL2"/>
        <w:numPr>
          <w:ilvl w:val="0"/>
          <w:numId w:val="12"/>
        </w:numPr>
        <w:rPr>
          <w:ins w:id="143" w:author="jawad swed" w:date="2020-11-08T15:44:00Z"/>
        </w:rPr>
      </w:pPr>
      <w:ins w:id="144" w:author="jawad swed" w:date="2020-11-08T15:37:00Z">
        <w:r>
          <w:t>System responds with the specified fl</w:t>
        </w:r>
      </w:ins>
      <w:ins w:id="145" w:author="jawad swed" w:date="2020-11-08T15:44:00Z">
        <w:r>
          <w:t>ight as well as additional flight options</w:t>
        </w:r>
      </w:ins>
    </w:p>
    <w:p w14:paraId="6CA46BE5" w14:textId="0FB9B8B2" w:rsidR="00A56798" w:rsidRDefault="00A56798" w:rsidP="00BE7B7C">
      <w:pPr>
        <w:pStyle w:val="NormalL2"/>
        <w:numPr>
          <w:ilvl w:val="0"/>
          <w:numId w:val="12"/>
        </w:numPr>
        <w:rPr>
          <w:ins w:id="146" w:author="jawad swed" w:date="2020-11-08T15:45:00Z"/>
        </w:rPr>
      </w:pPr>
      <w:ins w:id="147" w:author="jawad swed" w:date="2020-11-08T15:44:00Z">
        <w:r>
          <w:t>Customer request</w:t>
        </w:r>
      </w:ins>
      <w:ins w:id="148" w:author="jawad swed" w:date="2020-11-08T16:07:00Z">
        <w:r w:rsidR="00D76863">
          <w:t>s</w:t>
        </w:r>
      </w:ins>
      <w:ins w:id="149" w:author="jawad swed" w:date="2020-11-08T15:44:00Z">
        <w:r>
          <w:t xml:space="preserve"> </w:t>
        </w:r>
      </w:ins>
      <w:ins w:id="150" w:author="jawad swed" w:date="2020-11-08T15:45:00Z">
        <w:r>
          <w:t xml:space="preserve">additional flight options if needed </w:t>
        </w:r>
      </w:ins>
    </w:p>
    <w:p w14:paraId="0E95E337" w14:textId="77777777" w:rsidR="00C528CA" w:rsidRDefault="00A56798" w:rsidP="00BE7B7C">
      <w:pPr>
        <w:pStyle w:val="NormalL2"/>
        <w:numPr>
          <w:ilvl w:val="0"/>
          <w:numId w:val="12"/>
        </w:numPr>
        <w:rPr>
          <w:ins w:id="151" w:author="jawad swed" w:date="2020-11-08T15:49:00Z"/>
        </w:rPr>
      </w:pPr>
      <w:ins w:id="152" w:author="jawad swed" w:date="2020-11-08T15:45:00Z">
        <w:r>
          <w:t>System responds wit</w:t>
        </w:r>
        <w:r w:rsidR="00C528CA">
          <w:t>h information regarding the fee</w:t>
        </w:r>
      </w:ins>
      <w:ins w:id="153" w:author="jawad swed" w:date="2020-11-08T15:46:00Z">
        <w:r w:rsidR="00C528CA">
          <w:t>s and total cost</w:t>
        </w:r>
      </w:ins>
    </w:p>
    <w:p w14:paraId="6D1C9C6D" w14:textId="54CAA0D7" w:rsidR="00C528CA" w:rsidRDefault="00C528CA" w:rsidP="00BE7B7C">
      <w:pPr>
        <w:pStyle w:val="NormalL2"/>
        <w:numPr>
          <w:ilvl w:val="0"/>
          <w:numId w:val="12"/>
        </w:numPr>
        <w:rPr>
          <w:ins w:id="154" w:author="jawad swed" w:date="2020-11-08T15:51:00Z"/>
        </w:rPr>
      </w:pPr>
      <w:ins w:id="155" w:author="jawad swed" w:date="2020-11-08T15:49:00Z">
        <w:r>
          <w:t>Custom</w:t>
        </w:r>
      </w:ins>
      <w:ins w:id="156" w:author="jawad swed" w:date="2020-11-08T15:50:00Z">
        <w:r>
          <w:t>er request</w:t>
        </w:r>
      </w:ins>
      <w:ins w:id="157" w:author="jawad swed" w:date="2020-11-08T16:07:00Z">
        <w:r w:rsidR="00D76863">
          <w:t>s</w:t>
        </w:r>
      </w:ins>
      <w:ins w:id="158" w:author="jawad swed" w:date="2020-11-08T15:50:00Z">
        <w:r>
          <w:t xml:space="preserve"> to pay for his flight with a valid payment </w:t>
        </w:r>
      </w:ins>
      <w:ins w:id="159" w:author="jawad swed" w:date="2020-11-08T15:51:00Z">
        <w:r>
          <w:t>information</w:t>
        </w:r>
      </w:ins>
    </w:p>
    <w:p w14:paraId="04D3CEA2" w14:textId="36282C15" w:rsidR="00A56798" w:rsidRDefault="00C528CA" w:rsidP="00BE7B7C">
      <w:pPr>
        <w:pStyle w:val="NormalL2"/>
        <w:numPr>
          <w:ilvl w:val="0"/>
          <w:numId w:val="12"/>
        </w:numPr>
      </w:pPr>
      <w:ins w:id="160" w:author="jawad swed" w:date="2020-11-08T15:51:00Z">
        <w:r>
          <w:t>System respond</w:t>
        </w:r>
      </w:ins>
      <w:ins w:id="161" w:author="jawad swed" w:date="2020-11-08T16:07:00Z">
        <w:r w:rsidR="00D76863">
          <w:t>s</w:t>
        </w:r>
      </w:ins>
      <w:ins w:id="162" w:author="jawad swed" w:date="2020-11-08T15:51:00Z">
        <w:r>
          <w:t xml:space="preserve"> with a receipt, ticket, and flight information </w:t>
        </w:r>
      </w:ins>
      <w:ins w:id="163" w:author="jawad swed" w:date="2020-11-08T15:35:00Z">
        <w:r w:rsidR="00A56798">
          <w:t xml:space="preserve"> </w:t>
        </w:r>
      </w:ins>
    </w:p>
    <w:p w14:paraId="57F8C0F8" w14:textId="7BD548C3" w:rsidR="00BE7B7C" w:rsidRDefault="006F18D8" w:rsidP="00BE7B7C">
      <w:pPr>
        <w:pStyle w:val="NormalL2"/>
        <w:numPr>
          <w:ilvl w:val="0"/>
          <w:numId w:val="12"/>
        </w:numPr>
      </w:pPr>
      <w:r>
        <w:t>C</w:t>
      </w:r>
      <w:r w:rsidR="00C813EA">
        <w:t>ustomer</w:t>
      </w:r>
      <w:r w:rsidR="009819B0">
        <w:t xml:space="preserve"> </w:t>
      </w:r>
      <w:ins w:id="164" w:author="jawad swed" w:date="2020-10-07T15:11:00Z">
        <w:r w:rsidR="0061509F">
          <w:t>request</w:t>
        </w:r>
      </w:ins>
      <w:ins w:id="165" w:author="jawad swed" w:date="2020-11-08T16:07:00Z">
        <w:r w:rsidR="00D76863">
          <w:t>s</w:t>
        </w:r>
      </w:ins>
      <w:del w:id="166" w:author="jawad swed" w:date="2020-10-07T15:11:00Z">
        <w:r w:rsidR="009819B0" w:rsidDel="0061509F">
          <w:delText>asks</w:delText>
        </w:r>
      </w:del>
      <w:r w:rsidR="009819B0">
        <w:t xml:space="preserve"> </w:t>
      </w:r>
      <w:r w:rsidR="00C813EA">
        <w:t xml:space="preserve">the system </w:t>
      </w:r>
      <w:r w:rsidR="009819B0">
        <w:t xml:space="preserve">to </w:t>
      </w:r>
      <w:del w:id="167" w:author="jawad swed" w:date="2020-10-07T15:05:00Z">
        <w:r w:rsidR="00C813EA" w:rsidDel="0061509F">
          <w:delText>display</w:delText>
        </w:r>
        <w:r w:rsidR="009819B0" w:rsidDel="0061509F">
          <w:delText xml:space="preserve"> his</w:delText>
        </w:r>
      </w:del>
      <w:ins w:id="168" w:author="jawad swed" w:date="2020-10-07T15:05:00Z">
        <w:r w:rsidR="0061509F">
          <w:t>retrieve his</w:t>
        </w:r>
      </w:ins>
      <w:r w:rsidR="009819B0">
        <w:t xml:space="preserve"> purchased flight</w:t>
      </w:r>
      <w:ins w:id="169" w:author="jawad swed" w:date="2020-11-08T15:33:00Z">
        <w:r w:rsidR="004847C5">
          <w:t xml:space="preserve"> </w:t>
        </w:r>
      </w:ins>
      <w:ins w:id="170" w:author="jawad swed" w:date="2020-11-08T15:52:00Z">
        <w:r w:rsidR="00C528CA">
          <w:t>ticket</w:t>
        </w:r>
      </w:ins>
      <w:del w:id="171" w:author="jawad swed" w:date="2020-11-08T15:33:00Z">
        <w:r w:rsidR="009819B0" w:rsidDel="004847C5">
          <w:delText xml:space="preserve">s </w:delText>
        </w:r>
      </w:del>
    </w:p>
    <w:p w14:paraId="3C8938C8" w14:textId="5AFC1330" w:rsidR="009819B0" w:rsidDel="004847C5" w:rsidRDefault="006F18D8" w:rsidP="00BE7B7C">
      <w:pPr>
        <w:pStyle w:val="NormalL2"/>
        <w:numPr>
          <w:ilvl w:val="0"/>
          <w:numId w:val="12"/>
        </w:numPr>
        <w:rPr>
          <w:del w:id="172" w:author="jawad swed" w:date="2020-11-08T15:35:00Z"/>
        </w:rPr>
      </w:pPr>
      <w:del w:id="173" w:author="jawad swed" w:date="2020-11-08T15:35:00Z">
        <w:r w:rsidDel="004847C5">
          <w:delText>S</w:delText>
        </w:r>
        <w:r w:rsidR="009819B0" w:rsidDel="004847C5">
          <w:delText xml:space="preserve">ystem </w:delText>
        </w:r>
      </w:del>
      <w:del w:id="174" w:author="jawad swed" w:date="2020-10-07T15:11:00Z">
        <w:r w:rsidR="009819B0" w:rsidDel="0061509F">
          <w:delText>database</w:delText>
        </w:r>
      </w:del>
      <w:del w:id="175" w:author="jawad swed" w:date="2020-11-08T15:35:00Z">
        <w:r w:rsidR="008406EB" w:rsidDel="004847C5">
          <w:delText xml:space="preserve"> </w:delText>
        </w:r>
        <w:r w:rsidR="009A239B" w:rsidDel="004847C5">
          <w:delText>populat</w:delText>
        </w:r>
      </w:del>
      <w:del w:id="176" w:author="jawad swed" w:date="2020-10-07T15:12:00Z">
        <w:r w:rsidR="009A239B" w:rsidDel="0061509F">
          <w:delText>es</w:delText>
        </w:r>
      </w:del>
      <w:del w:id="177" w:author="jawad swed" w:date="2020-11-08T15:35:00Z">
        <w:r w:rsidR="009819B0" w:rsidDel="004847C5">
          <w:delText xml:space="preserve"> the </w:delText>
        </w:r>
        <w:r w:rsidR="00C813EA" w:rsidDel="004847C5">
          <w:delText>customer</w:delText>
        </w:r>
        <w:r w:rsidR="009A239B" w:rsidDel="004847C5">
          <w:delText xml:space="preserve"> purchased flight</w:delText>
        </w:r>
      </w:del>
      <w:del w:id="178" w:author="jawad swed" w:date="2020-11-08T15:34:00Z">
        <w:r w:rsidR="009A239B" w:rsidDel="004847C5">
          <w:delText>s</w:delText>
        </w:r>
      </w:del>
    </w:p>
    <w:p w14:paraId="59A79DE1" w14:textId="78829B36" w:rsidR="00BE7B7C" w:rsidDel="004847C5" w:rsidRDefault="006F18D8" w:rsidP="00BE7B7C">
      <w:pPr>
        <w:pStyle w:val="NormalL2"/>
        <w:numPr>
          <w:ilvl w:val="0"/>
          <w:numId w:val="12"/>
        </w:numPr>
        <w:rPr>
          <w:del w:id="179" w:author="jawad swed" w:date="2020-11-08T15:35:00Z"/>
        </w:rPr>
      </w:pPr>
      <w:del w:id="180" w:author="jawad swed" w:date="2020-11-08T15:35:00Z">
        <w:r w:rsidDel="004847C5">
          <w:delText>Customer</w:delText>
        </w:r>
        <w:r w:rsidR="00BE7B7C" w:rsidDel="004847C5">
          <w:delText xml:space="preserve"> </w:delText>
        </w:r>
      </w:del>
      <w:del w:id="181" w:author="jawad swed" w:date="2020-10-07T15:06:00Z">
        <w:r w:rsidR="00BE7B7C" w:rsidDel="0061509F">
          <w:delText xml:space="preserve">selects </w:delText>
        </w:r>
      </w:del>
      <w:del w:id="182" w:author="jawad swed" w:date="2020-10-07T15:12:00Z">
        <w:r w:rsidR="009819B0" w:rsidDel="0061509F">
          <w:delText>the</w:delText>
        </w:r>
      </w:del>
      <w:del w:id="183" w:author="jawad swed" w:date="2020-11-08T15:35:00Z">
        <w:r w:rsidR="009819B0" w:rsidDel="004847C5">
          <w:delText xml:space="preserve"> desired flight for more information</w:delText>
        </w:r>
      </w:del>
    </w:p>
    <w:p w14:paraId="165B2867" w14:textId="1D9587D1" w:rsidR="00BE7B7C" w:rsidDel="00C528CA" w:rsidRDefault="006F18D8" w:rsidP="00BE7B7C">
      <w:pPr>
        <w:pStyle w:val="NormalL2"/>
        <w:numPr>
          <w:ilvl w:val="0"/>
          <w:numId w:val="12"/>
        </w:numPr>
        <w:rPr>
          <w:del w:id="184" w:author="jawad swed" w:date="2020-11-08T15:52:00Z"/>
        </w:rPr>
      </w:pPr>
      <w:del w:id="185" w:author="jawad swed" w:date="2020-11-08T15:52:00Z">
        <w:r w:rsidDel="00C528CA">
          <w:delText xml:space="preserve">System </w:delText>
        </w:r>
      </w:del>
      <w:del w:id="186" w:author="jawad swed" w:date="2020-10-07T15:07:00Z">
        <w:r w:rsidR="009819B0" w:rsidDel="0061509F">
          <w:delText xml:space="preserve">shows </w:delText>
        </w:r>
      </w:del>
      <w:del w:id="187" w:author="jawad swed" w:date="2020-11-08T15:52:00Z">
        <w:r w:rsidR="009819B0" w:rsidDel="00C528CA">
          <w:delText xml:space="preserve">the </w:delText>
        </w:r>
      </w:del>
      <w:del w:id="188" w:author="jawad swed" w:date="2020-10-07T15:07:00Z">
        <w:r w:rsidR="00C813EA" w:rsidDel="0061509F">
          <w:delText>customer</w:delText>
        </w:r>
        <w:r w:rsidR="009819B0" w:rsidDel="0061509F">
          <w:delText xml:space="preserve"> his </w:delText>
        </w:r>
      </w:del>
      <w:del w:id="189" w:author="jawad swed" w:date="2020-11-08T15:52:00Z">
        <w:r w:rsidR="009819B0" w:rsidDel="00C528CA">
          <w:delText xml:space="preserve">flight details, receipt, and </w:delText>
        </w:r>
        <w:r w:rsidR="009A239B" w:rsidDel="00C528CA">
          <w:delText>flight</w:delText>
        </w:r>
        <w:r w:rsidR="009819B0" w:rsidDel="00C528CA">
          <w:delText xml:space="preserve"> ticket</w:delText>
        </w:r>
        <w:r w:rsidR="00BE7B7C" w:rsidDel="00C528CA">
          <w:delText>.</w:delText>
        </w:r>
      </w:del>
    </w:p>
    <w:p w14:paraId="7539C64E" w14:textId="479F688C" w:rsidR="009A239B" w:rsidDel="00C528CA" w:rsidRDefault="006F18D8" w:rsidP="00BE7B7C">
      <w:pPr>
        <w:pStyle w:val="NormalL2"/>
        <w:numPr>
          <w:ilvl w:val="0"/>
          <w:numId w:val="12"/>
        </w:numPr>
        <w:rPr>
          <w:del w:id="190" w:author="jawad swed" w:date="2020-11-08T15:52:00Z"/>
        </w:rPr>
      </w:pPr>
      <w:del w:id="191" w:author="jawad swed" w:date="2020-11-08T15:52:00Z">
        <w:r w:rsidDel="00C528CA">
          <w:delText>Customer</w:delText>
        </w:r>
        <w:r w:rsidR="009A239B" w:rsidDel="00C528CA">
          <w:delText xml:space="preserve"> </w:delText>
        </w:r>
      </w:del>
      <w:del w:id="192" w:author="jawad swed" w:date="2020-10-07T15:13:00Z">
        <w:r w:rsidR="009A239B" w:rsidDel="006F1BC2">
          <w:delText>asks</w:delText>
        </w:r>
      </w:del>
      <w:del w:id="193" w:author="jawad swed" w:date="2020-11-08T15:52:00Z">
        <w:r w:rsidR="009A239B" w:rsidDel="00C528CA">
          <w:delText xml:space="preserve"> the system to </w:delText>
        </w:r>
      </w:del>
      <w:del w:id="194" w:author="jawad swed" w:date="2020-10-07T15:14:00Z">
        <w:r w:rsidR="009A239B" w:rsidDel="006F1BC2">
          <w:delText>show</w:delText>
        </w:r>
      </w:del>
      <w:del w:id="195" w:author="jawad swed" w:date="2020-10-12T10:43:00Z">
        <w:r w:rsidR="009A239B" w:rsidDel="00BB48E4">
          <w:delText xml:space="preserve"> </w:delText>
        </w:r>
      </w:del>
      <w:del w:id="196" w:author="jawad swed" w:date="2020-11-08T15:52:00Z">
        <w:r w:rsidR="009A239B" w:rsidDel="00C528CA">
          <w:delText xml:space="preserve">the flight ticket </w:delText>
        </w:r>
      </w:del>
    </w:p>
    <w:p w14:paraId="1BE1F65A" w14:textId="5FF0B06D" w:rsidR="009A239B" w:rsidDel="006F1BC2" w:rsidRDefault="006F18D8" w:rsidP="00BE7B7C">
      <w:pPr>
        <w:pStyle w:val="NormalL2"/>
        <w:numPr>
          <w:ilvl w:val="0"/>
          <w:numId w:val="12"/>
        </w:numPr>
        <w:rPr>
          <w:del w:id="197" w:author="jawad swed" w:date="2020-10-07T15:15:00Z"/>
        </w:rPr>
      </w:pPr>
      <w:del w:id="198" w:author="jawad swed" w:date="2020-10-07T15:15:00Z">
        <w:r w:rsidDel="006F1BC2">
          <w:delText>S</w:delText>
        </w:r>
        <w:r w:rsidR="009A239B" w:rsidDel="006F1BC2">
          <w:delText>ystem retrieves the flight ticket form the database</w:delText>
        </w:r>
        <w:r w:rsidR="00C813EA" w:rsidDel="006F1BC2">
          <w:delText xml:space="preserve"> </w:delText>
        </w:r>
      </w:del>
    </w:p>
    <w:p w14:paraId="43E270C8" w14:textId="41AD03F3" w:rsidR="00C813EA" w:rsidRDefault="006F18D8" w:rsidP="00BE7B7C">
      <w:pPr>
        <w:pStyle w:val="NormalL2"/>
        <w:numPr>
          <w:ilvl w:val="0"/>
          <w:numId w:val="12"/>
        </w:numPr>
      </w:pPr>
      <w:r>
        <w:t>S</w:t>
      </w:r>
      <w:r w:rsidR="00C813EA">
        <w:t>ystem</w:t>
      </w:r>
      <w:ins w:id="199" w:author="jawad swed" w:date="2020-10-07T15:15:00Z">
        <w:r w:rsidR="006F1BC2">
          <w:t xml:space="preserve"> </w:t>
        </w:r>
      </w:ins>
      <w:ins w:id="200" w:author="jawad swed" w:date="2020-11-08T16:07:00Z">
        <w:r w:rsidR="00D76863">
          <w:t>responds</w:t>
        </w:r>
      </w:ins>
      <w:ins w:id="201" w:author="jawad swed" w:date="2020-10-07T15:15:00Z">
        <w:r w:rsidR="006F1BC2">
          <w:t xml:space="preserve"> by</w:t>
        </w:r>
      </w:ins>
      <w:r w:rsidR="00C813EA">
        <w:t xml:space="preserve"> present</w:t>
      </w:r>
      <w:ins w:id="202" w:author="jawad swed" w:date="2020-10-07T15:15:00Z">
        <w:r w:rsidR="006F1BC2">
          <w:t>ing</w:t>
        </w:r>
      </w:ins>
      <w:del w:id="203" w:author="jawad swed" w:date="2020-10-07T15:15:00Z">
        <w:r w:rsidR="00C813EA" w:rsidDel="006F1BC2">
          <w:delText>s</w:delText>
        </w:r>
      </w:del>
      <w:r w:rsidR="00C813EA">
        <w:t xml:space="preserve"> the user with </w:t>
      </w:r>
      <w:ins w:id="204" w:author="jawad swed" w:date="2020-10-07T15:15:00Z">
        <w:r w:rsidR="006F1BC2">
          <w:t>the</w:t>
        </w:r>
      </w:ins>
      <w:del w:id="205" w:author="jawad swed" w:date="2020-10-07T15:15:00Z">
        <w:r w:rsidR="00C813EA" w:rsidDel="006F1BC2">
          <w:delText>his</w:delText>
        </w:r>
      </w:del>
      <w:r w:rsidR="00C813EA">
        <w:t xml:space="preserve"> flight ticket </w:t>
      </w:r>
    </w:p>
    <w:p w14:paraId="28760881" w14:textId="170A36D4" w:rsidR="00C813EA" w:rsidDel="008D23D9" w:rsidRDefault="006F18D8" w:rsidP="00BE7B7C">
      <w:pPr>
        <w:pStyle w:val="NormalL2"/>
        <w:numPr>
          <w:ilvl w:val="0"/>
          <w:numId w:val="12"/>
        </w:numPr>
        <w:rPr>
          <w:del w:id="206" w:author="jawad swed" w:date="2020-11-08T15:57:00Z"/>
        </w:rPr>
      </w:pPr>
      <w:r>
        <w:t>C</w:t>
      </w:r>
      <w:r w:rsidR="00C813EA">
        <w:t xml:space="preserve">ustomer </w:t>
      </w:r>
      <w:del w:id="207" w:author="jawad swed" w:date="2020-11-08T16:08:00Z">
        <w:r w:rsidR="00C813EA" w:rsidDel="00D76863">
          <w:delText xml:space="preserve">request to </w:delText>
        </w:r>
      </w:del>
      <w:r w:rsidR="00C813EA">
        <w:t>log</w:t>
      </w:r>
      <w:ins w:id="208" w:author="jawad swed" w:date="2020-11-08T16:08:00Z">
        <w:r w:rsidR="00D76863">
          <w:t>s</w:t>
        </w:r>
      </w:ins>
      <w:r w:rsidR="00C813EA">
        <w:t xml:space="preserve"> out of the system</w:t>
      </w:r>
    </w:p>
    <w:p w14:paraId="176B6B0E" w14:textId="7409ED41" w:rsidR="00C813EA" w:rsidDel="008D23D9" w:rsidRDefault="00BC0BAD">
      <w:pPr>
        <w:pStyle w:val="NormalL2"/>
        <w:numPr>
          <w:ilvl w:val="0"/>
          <w:numId w:val="12"/>
        </w:numPr>
        <w:ind w:left="0"/>
        <w:rPr>
          <w:del w:id="209" w:author="jawad swed" w:date="2020-11-08T15:57:00Z"/>
        </w:rPr>
        <w:pPrChange w:id="210" w:author="jawad swed" w:date="2020-11-08T15:57:00Z">
          <w:pPr>
            <w:pStyle w:val="NormalL2"/>
            <w:numPr>
              <w:numId w:val="12"/>
            </w:numPr>
            <w:ind w:left="1440" w:hanging="360"/>
          </w:pPr>
        </w:pPrChange>
      </w:pPr>
      <w:del w:id="211" w:author="jawad swed" w:date="2020-11-08T15:57:00Z">
        <w:r w:rsidDel="008D23D9">
          <w:delText>System logs customer out</w:delText>
        </w:r>
      </w:del>
    </w:p>
    <w:p w14:paraId="5EB9C89C" w14:textId="77777777" w:rsidR="00BE7B7C" w:rsidRPr="00BE7B7C" w:rsidRDefault="00BE7B7C">
      <w:pPr>
        <w:pStyle w:val="NormalL2"/>
        <w:numPr>
          <w:ilvl w:val="0"/>
          <w:numId w:val="12"/>
        </w:numPr>
        <w:pPrChange w:id="212" w:author="jawad swed" w:date="2020-11-08T15:57:00Z">
          <w:pPr>
            <w:pStyle w:val="NormalL2"/>
            <w:ind w:left="1440"/>
          </w:pPr>
        </w:pPrChange>
      </w:pPr>
    </w:p>
    <w:p w14:paraId="04410A8D" w14:textId="79302E0F" w:rsidR="00BE7B7C" w:rsidRPr="006558DF" w:rsidRDefault="00BE7B7C" w:rsidP="006558DF">
      <w:pPr>
        <w:pStyle w:val="NormalL2"/>
      </w:pPr>
    </w:p>
    <w:p w14:paraId="79FD855F" w14:textId="1A790EB6" w:rsidR="00BA74EE" w:rsidRDefault="00BA74EE" w:rsidP="00BA74EE">
      <w:pPr>
        <w:pStyle w:val="Heading2"/>
        <w:rPr>
          <w:ins w:id="213" w:author="jawad swed" w:date="2020-11-08T15:58:00Z"/>
        </w:rPr>
      </w:pPr>
      <w:bookmarkStart w:id="214" w:name="_Toc50206420"/>
      <w:r>
        <w:t>Extensions (Alternate paths)</w:t>
      </w:r>
      <w:bookmarkEnd w:id="214"/>
    </w:p>
    <w:p w14:paraId="68A637FE" w14:textId="77777777" w:rsidR="008D23D9" w:rsidRDefault="008D23D9" w:rsidP="008D23D9">
      <w:pPr>
        <w:pStyle w:val="NormalL2"/>
        <w:rPr>
          <w:ins w:id="215" w:author="jawad swed" w:date="2020-11-08T15:58:00Z"/>
        </w:rPr>
      </w:pPr>
      <w:ins w:id="216" w:author="jawad swed" w:date="2020-11-08T15:58:00Z">
        <w:r>
          <w:t xml:space="preserve">*a. At any </w:t>
        </w:r>
        <w:proofErr w:type="gramStart"/>
        <w:r>
          <w:t>time, if</w:t>
        </w:r>
        <w:proofErr w:type="gramEnd"/>
        <w:r>
          <w:t xml:space="preserve"> System fails:</w:t>
        </w:r>
      </w:ins>
    </w:p>
    <w:p w14:paraId="4BBEF658" w14:textId="77777777" w:rsidR="008D23D9" w:rsidRDefault="008D23D9">
      <w:pPr>
        <w:pStyle w:val="NormalL2"/>
        <w:ind w:firstLine="720"/>
        <w:rPr>
          <w:ins w:id="217" w:author="jawad swed" w:date="2020-11-08T15:58:00Z"/>
        </w:rPr>
        <w:pPrChange w:id="218" w:author="jawad swed" w:date="2020-11-08T15:58:00Z">
          <w:pPr>
            <w:pStyle w:val="NormalL2"/>
          </w:pPr>
        </w:pPrChange>
      </w:pPr>
      <w:ins w:id="219" w:author="jawad swed" w:date="2020-11-08T15:58:00Z">
        <w:r>
          <w:t>1. Customer requests to restart. System responds with previous saved state.</w:t>
        </w:r>
      </w:ins>
    </w:p>
    <w:p w14:paraId="77FD7D75" w14:textId="77777777" w:rsidR="008D23D9" w:rsidRDefault="008D23D9">
      <w:pPr>
        <w:pStyle w:val="NormalL2"/>
        <w:ind w:left="1440" w:firstLine="720"/>
        <w:rPr>
          <w:ins w:id="220" w:author="jawad swed" w:date="2020-11-08T15:58:00Z"/>
        </w:rPr>
        <w:pPrChange w:id="221" w:author="jawad swed" w:date="2020-11-08T15:58:00Z">
          <w:pPr>
            <w:pStyle w:val="NormalL2"/>
          </w:pPr>
        </w:pPrChange>
      </w:pPr>
      <w:ins w:id="222" w:author="jawad swed" w:date="2020-11-08T15:58:00Z">
        <w:r>
          <w:t>1a. If System is unable respond with previous state.</w:t>
        </w:r>
      </w:ins>
    </w:p>
    <w:p w14:paraId="31361597" w14:textId="39D15490" w:rsidR="008D23D9" w:rsidRDefault="008D23D9" w:rsidP="008D23D9">
      <w:pPr>
        <w:pStyle w:val="NormalL2"/>
        <w:ind w:left="2880"/>
        <w:rPr>
          <w:ins w:id="223" w:author="jawad swed" w:date="2020-11-08T16:00:00Z"/>
        </w:rPr>
      </w:pPr>
      <w:ins w:id="224" w:author="jawad swed" w:date="2020-11-08T15:58:00Z">
        <w:r>
          <w:t>1. Customer requests to save progress and exit. System responds with save confirmation and exits.</w:t>
        </w:r>
      </w:ins>
    </w:p>
    <w:p w14:paraId="2EA5FB98" w14:textId="482DFFB3" w:rsidR="008D23D9" w:rsidRDefault="008D23D9" w:rsidP="008D23D9">
      <w:pPr>
        <w:pStyle w:val="NormalL2"/>
        <w:rPr>
          <w:ins w:id="225" w:author="jawad swed" w:date="2020-11-08T16:03:00Z"/>
        </w:rPr>
      </w:pPr>
      <w:ins w:id="226" w:author="jawad swed" w:date="2020-11-08T16:00:00Z">
        <w:r>
          <w:t xml:space="preserve">2a. </w:t>
        </w:r>
      </w:ins>
      <w:ins w:id="227" w:author="jawad swed" w:date="2020-11-08T16:03:00Z">
        <w:r>
          <w:t>if customer authentication fails</w:t>
        </w:r>
      </w:ins>
    </w:p>
    <w:p w14:paraId="27B74D9F" w14:textId="538BB3CC" w:rsidR="008D23D9" w:rsidRPr="00B63ACF" w:rsidRDefault="008D23D9">
      <w:pPr>
        <w:pStyle w:val="NormalL2"/>
        <w:ind w:left="1440"/>
        <w:rPr>
          <w:ins w:id="228" w:author="jawad swed" w:date="2020-11-08T15:53:00Z"/>
        </w:rPr>
        <w:pPrChange w:id="229" w:author="jawad swed" w:date="2020-11-08T16:04:00Z">
          <w:pPr>
            <w:pStyle w:val="Heading2"/>
          </w:pPr>
        </w:pPrChange>
      </w:pPr>
      <w:ins w:id="230" w:author="jawad swed" w:date="2020-11-08T16:03:00Z">
        <w:r>
          <w:t>1. the system responds by informing the customer why the authentication fai</w:t>
        </w:r>
      </w:ins>
      <w:ins w:id="231" w:author="jawad swed" w:date="2020-11-08T16:04:00Z">
        <w:r>
          <w:t>led and requesting the customer to try the authentication process again.</w:t>
        </w:r>
      </w:ins>
    </w:p>
    <w:p w14:paraId="7BFF1804" w14:textId="277D3036" w:rsidR="00C528CA" w:rsidRPr="00B63ACF" w:rsidDel="008D23D9" w:rsidRDefault="00C528CA">
      <w:pPr>
        <w:pStyle w:val="NormalL2"/>
        <w:rPr>
          <w:del w:id="232" w:author="jawad swed" w:date="2020-11-08T15:58:00Z"/>
        </w:rPr>
        <w:pPrChange w:id="233" w:author="jawad swed" w:date="2020-11-08T15:53:00Z">
          <w:pPr>
            <w:pStyle w:val="Heading2"/>
          </w:pPr>
        </w:pPrChange>
      </w:pPr>
    </w:p>
    <w:p w14:paraId="6FCB5869" w14:textId="4F6516F2" w:rsidR="008406EB" w:rsidRDefault="008D23D9" w:rsidP="008406EB">
      <w:pPr>
        <w:pStyle w:val="NormalL2"/>
      </w:pPr>
      <w:ins w:id="234" w:author="jawad swed" w:date="2020-11-08T16:07:00Z">
        <w:r>
          <w:t>9</w:t>
        </w:r>
      </w:ins>
      <w:del w:id="235" w:author="jawad swed" w:date="2020-11-08T16:07:00Z">
        <w:r w:rsidR="008406EB" w:rsidDel="008D23D9">
          <w:delText>2</w:delText>
        </w:r>
      </w:del>
      <w:r w:rsidR="008406EB">
        <w:t xml:space="preserve">a. If the customer has no purchased flights </w:t>
      </w:r>
    </w:p>
    <w:p w14:paraId="1C85DAEA" w14:textId="0D688B07" w:rsidR="008406EB" w:rsidRDefault="008406EB" w:rsidP="008406EB">
      <w:pPr>
        <w:pStyle w:val="NormalL2"/>
      </w:pPr>
      <w:r>
        <w:tab/>
        <w:t xml:space="preserve">1. </w:t>
      </w:r>
      <w:r w:rsidR="006F18D8">
        <w:t>S</w:t>
      </w:r>
      <w:r>
        <w:t>ystem will inform the customer that there is no previously purchased flights.</w:t>
      </w:r>
    </w:p>
    <w:p w14:paraId="5945E9CD" w14:textId="77777777" w:rsidR="008406EB" w:rsidRPr="006F18D8" w:rsidRDefault="008406EB" w:rsidP="0061509F">
      <w:pPr>
        <w:pStyle w:val="NormalL2"/>
      </w:pPr>
    </w:p>
    <w:p w14:paraId="37B4BB74" w14:textId="097EE3E6" w:rsidR="00BC0BAD" w:rsidRDefault="00D76863" w:rsidP="00BC0BAD">
      <w:pPr>
        <w:pStyle w:val="NormalL2"/>
      </w:pPr>
      <w:ins w:id="236" w:author="jawad swed" w:date="2020-11-08T16:08:00Z">
        <w:r>
          <w:t>10</w:t>
        </w:r>
      </w:ins>
      <w:del w:id="237" w:author="jawad swed" w:date="2020-11-08T16:08:00Z">
        <w:r w:rsidR="00BC0BAD" w:rsidDel="00D76863">
          <w:delText>3</w:delText>
        </w:r>
      </w:del>
      <w:r w:rsidR="00BC0BAD">
        <w:t>a. If the system database fails to retrieve the customer purchased flights information.</w:t>
      </w:r>
    </w:p>
    <w:p w14:paraId="63BDD0D1" w14:textId="4AB57BED" w:rsidR="00BC0BAD" w:rsidDel="008D23D9" w:rsidRDefault="00BC0BAD">
      <w:pPr>
        <w:pStyle w:val="NormalL2"/>
        <w:ind w:left="1440"/>
        <w:rPr>
          <w:del w:id="238" w:author="jawad swed" w:date="2020-11-08T16:06:00Z"/>
        </w:rPr>
        <w:pPrChange w:id="239" w:author="jawad swed" w:date="2020-11-08T16:06:00Z">
          <w:pPr>
            <w:pStyle w:val="NormalL2"/>
          </w:pPr>
        </w:pPrChange>
      </w:pPr>
      <w:del w:id="240" w:author="jawad swed" w:date="2020-11-08T16:06:00Z">
        <w:r w:rsidDel="008D23D9">
          <w:tab/>
        </w:r>
      </w:del>
      <w:r>
        <w:t xml:space="preserve">1. System </w:t>
      </w:r>
      <w:del w:id="241" w:author="jawad swed" w:date="2020-11-08T16:06:00Z">
        <w:r w:rsidDel="008D23D9">
          <w:delText xml:space="preserve">retrieves </w:delText>
        </w:r>
      </w:del>
      <w:ins w:id="242" w:author="jawad swed" w:date="2020-11-08T16:06:00Z">
        <w:r w:rsidR="008D23D9">
          <w:t xml:space="preserve">retrieves a copy of </w:t>
        </w:r>
      </w:ins>
      <w:r>
        <w:t>the customer purchased flight</w:t>
      </w:r>
      <w:r w:rsidR="008406EB">
        <w:t>s</w:t>
      </w:r>
      <w:r>
        <w:t xml:space="preserve"> information that is stored on the customer device</w:t>
      </w:r>
    </w:p>
    <w:p w14:paraId="1AB5083E" w14:textId="00EB221F" w:rsidR="008406EB" w:rsidRDefault="008406EB">
      <w:pPr>
        <w:pStyle w:val="NormalL2"/>
        <w:ind w:left="1440"/>
        <w:pPrChange w:id="243" w:author="jawad swed" w:date="2020-11-08T16:06:00Z">
          <w:pPr>
            <w:pStyle w:val="NormalL2"/>
          </w:pPr>
        </w:pPrChange>
      </w:pPr>
      <w:del w:id="244" w:author="jawad swed" w:date="2020-11-08T16:06:00Z">
        <w:r w:rsidDel="008D23D9">
          <w:tab/>
          <w:delText xml:space="preserve">2. System shows the customer his purchased flights </w:delText>
        </w:r>
      </w:del>
    </w:p>
    <w:p w14:paraId="21297D45" w14:textId="2FE62528" w:rsidR="006F18D8" w:rsidDel="00D76863" w:rsidRDefault="00D76863" w:rsidP="008406EB">
      <w:pPr>
        <w:pStyle w:val="NormalL2"/>
        <w:rPr>
          <w:del w:id="245" w:author="jawad swed" w:date="2020-11-08T16:08:00Z"/>
        </w:rPr>
      </w:pPr>
      <w:ins w:id="246" w:author="jawad swed" w:date="2020-11-08T16:08:00Z">
        <w:r>
          <w:tab/>
        </w:r>
        <w:r>
          <w:tab/>
        </w:r>
        <w:r>
          <w:tab/>
          <w:t>1</w:t>
        </w:r>
      </w:ins>
    </w:p>
    <w:p w14:paraId="6EF5F7FC" w14:textId="6AF9F1AC" w:rsidR="006F18D8" w:rsidRDefault="006F18D8">
      <w:pPr>
        <w:pStyle w:val="NormalL2"/>
        <w:ind w:left="0"/>
        <w:pPrChange w:id="247" w:author="jawad swed" w:date="2020-11-08T16:08:00Z">
          <w:pPr>
            <w:pStyle w:val="NormalL2"/>
          </w:pPr>
        </w:pPrChange>
      </w:pPr>
      <w:del w:id="248" w:author="jawad swed" w:date="2020-11-08T16:08:00Z">
        <w:r w:rsidDel="00D76863">
          <w:delText>3</w:delText>
        </w:r>
      </w:del>
      <w:ins w:id="249" w:author="jawad swed" w:date="2020-11-08T16:08:00Z">
        <w:r w:rsidR="00D76863">
          <w:t>a</w:t>
        </w:r>
      </w:ins>
      <w:del w:id="250" w:author="jawad swed" w:date="2020-11-08T16:08:00Z">
        <w:r w:rsidDel="00D76863">
          <w:delText>b</w:delText>
        </w:r>
      </w:del>
      <w:r>
        <w:t>. if the system fails to retrieve the customer flight information form the customer device</w:t>
      </w:r>
    </w:p>
    <w:p w14:paraId="6BAF8897" w14:textId="681882D3" w:rsidR="006F18D8" w:rsidRPr="006F18D8" w:rsidRDefault="006F18D8" w:rsidP="0061509F">
      <w:pPr>
        <w:pStyle w:val="NormalL2"/>
      </w:pPr>
      <w:r>
        <w:tab/>
      </w:r>
      <w:ins w:id="251" w:author="jawad swed" w:date="2020-11-08T16:08:00Z">
        <w:r w:rsidR="00D76863">
          <w:tab/>
        </w:r>
      </w:ins>
      <w:ins w:id="252" w:author="jawad swed" w:date="2020-11-08T16:09:00Z">
        <w:r w:rsidR="00D76863">
          <w:tab/>
        </w:r>
      </w:ins>
      <w:r>
        <w:t xml:space="preserve">1. the system will ask the user to call support </w:t>
      </w:r>
    </w:p>
    <w:p w14:paraId="59D78806" w14:textId="35707D64" w:rsidR="00BA74EE" w:rsidRDefault="00BA74EE" w:rsidP="00BA74EE">
      <w:pPr>
        <w:pStyle w:val="Heading2"/>
      </w:pPr>
      <w:bookmarkStart w:id="253" w:name="_Toc50206421"/>
      <w:r w:rsidRPr="00BA74EE">
        <w:t>Special Requirements:</w:t>
      </w:r>
      <w:bookmarkEnd w:id="253"/>
    </w:p>
    <w:p w14:paraId="7F5FD3BC" w14:textId="77777777" w:rsidR="00D76863" w:rsidRDefault="0044294B" w:rsidP="0044294B">
      <w:pPr>
        <w:pStyle w:val="NormalL2"/>
        <w:numPr>
          <w:ilvl w:val="0"/>
          <w:numId w:val="14"/>
        </w:numPr>
        <w:rPr>
          <w:ins w:id="254" w:author="jawad swed" w:date="2020-11-08T16:11:00Z"/>
        </w:rPr>
      </w:pPr>
      <w:r>
        <w:t xml:space="preserve"> </w:t>
      </w:r>
      <w:r w:rsidR="006F18D8">
        <w:t xml:space="preserve">Purchased flights are stored on the </w:t>
      </w:r>
      <w:r w:rsidR="00875854">
        <w:t>system database and the customer device</w:t>
      </w:r>
    </w:p>
    <w:p w14:paraId="583FD3AE" w14:textId="77777777" w:rsidR="00D76863" w:rsidRDefault="00D76863" w:rsidP="0044294B">
      <w:pPr>
        <w:pStyle w:val="NormalL2"/>
        <w:numPr>
          <w:ilvl w:val="0"/>
          <w:numId w:val="14"/>
        </w:numPr>
        <w:rPr>
          <w:ins w:id="255" w:author="jawad swed" w:date="2020-11-08T16:11:00Z"/>
        </w:rPr>
      </w:pPr>
      <w:ins w:id="256" w:author="jawad swed" w:date="2020-11-08T16:11:00Z">
        <w:r>
          <w:t>Multiple language support</w:t>
        </w:r>
      </w:ins>
      <w:r w:rsidR="00875854">
        <w:t xml:space="preserve"> </w:t>
      </w:r>
    </w:p>
    <w:p w14:paraId="3787235F" w14:textId="4EDC8B4D" w:rsidR="0044294B" w:rsidRDefault="00D76863" w:rsidP="0044294B">
      <w:pPr>
        <w:pStyle w:val="NormalL2"/>
        <w:numPr>
          <w:ilvl w:val="0"/>
          <w:numId w:val="14"/>
        </w:numPr>
      </w:pPr>
      <w:ins w:id="257" w:author="jawad swed" w:date="2020-11-08T16:11:00Z">
        <w:r>
          <w:t>En</w:t>
        </w:r>
      </w:ins>
      <w:ins w:id="258" w:author="jawad swed" w:date="2020-11-08T16:12:00Z">
        <w:r>
          <w:t>ough memory space should be available at the customer device to store the ticket on the device when booked</w:t>
        </w:r>
      </w:ins>
      <w:r w:rsidR="006F18D8">
        <w:t xml:space="preserve"> </w:t>
      </w:r>
    </w:p>
    <w:p w14:paraId="195492BF" w14:textId="23471806" w:rsidR="00A55A1A" w:rsidDel="00D76863" w:rsidRDefault="00A55A1A" w:rsidP="0044294B">
      <w:pPr>
        <w:pStyle w:val="NormalL2"/>
        <w:numPr>
          <w:ilvl w:val="0"/>
          <w:numId w:val="14"/>
        </w:numPr>
        <w:rPr>
          <w:del w:id="259" w:author="jawad swed" w:date="2020-11-08T16:11:00Z"/>
        </w:rPr>
      </w:pPr>
      <w:del w:id="260" w:author="jawad swed" w:date="2020-11-08T16:11:00Z">
        <w:r w:rsidDel="00D76863">
          <w:lastRenderedPageBreak/>
          <w:delText xml:space="preserve">The </w:delText>
        </w:r>
        <w:r w:rsidR="00875854" w:rsidDel="00D76863">
          <w:delText>customer</w:delText>
        </w:r>
        <w:r w:rsidDel="00D76863">
          <w:delText xml:space="preserve"> can call support in case of failure </w:delText>
        </w:r>
        <w:r w:rsidR="00875854" w:rsidDel="00D76863">
          <w:delText>to retrieve his purchased ticket from the database and the customer device</w:delText>
        </w:r>
      </w:del>
    </w:p>
    <w:p w14:paraId="3234B148" w14:textId="4A370470" w:rsidR="00A55A1A" w:rsidDel="00D76863" w:rsidRDefault="00BC6479" w:rsidP="0044294B">
      <w:pPr>
        <w:pStyle w:val="NormalL2"/>
        <w:numPr>
          <w:ilvl w:val="0"/>
          <w:numId w:val="14"/>
        </w:numPr>
        <w:rPr>
          <w:del w:id="261" w:author="jawad swed" w:date="2020-11-08T16:11:00Z"/>
        </w:rPr>
      </w:pPr>
      <w:del w:id="262" w:author="jawad swed" w:date="2020-11-08T16:11:00Z">
        <w:r w:rsidDel="00D76863">
          <w:delText xml:space="preserve">A Tuffy Flight representative that has access to the system as an admin through some authentication process </w:delText>
        </w:r>
      </w:del>
    </w:p>
    <w:p w14:paraId="263DD402" w14:textId="711B7151" w:rsidR="00AB11A4" w:rsidRDefault="00AB11A4" w:rsidP="00AB11A4">
      <w:pPr>
        <w:pStyle w:val="Heading2"/>
      </w:pPr>
      <w:bookmarkStart w:id="263" w:name="_Toc50206422"/>
      <w:r>
        <w:t>Technology and Data Variations List:</w:t>
      </w:r>
      <w:bookmarkEnd w:id="263"/>
    </w:p>
    <w:p w14:paraId="4FADD435" w14:textId="3CADF9C3" w:rsidR="0064203B" w:rsidRDefault="0064203B" w:rsidP="009C1A4C">
      <w:pPr>
        <w:pStyle w:val="NormalL2"/>
        <w:numPr>
          <w:ilvl w:val="0"/>
          <w:numId w:val="15"/>
        </w:numPr>
      </w:pPr>
      <w:r>
        <w:t>The user Flight information are saved and accessible by</w:t>
      </w:r>
      <w:r w:rsidR="00E3717B">
        <w:t xml:space="preserve"> the customer and</w:t>
      </w:r>
      <w:r>
        <w:t xml:space="preserve"> the representative admin account</w:t>
      </w:r>
      <w:r w:rsidR="00192AB8">
        <w:t>.</w:t>
      </w:r>
    </w:p>
    <w:p w14:paraId="44D71966" w14:textId="186CBEE4" w:rsidR="00AB11A4" w:rsidRDefault="00E3717B">
      <w:pPr>
        <w:pStyle w:val="NormalL2"/>
        <w:ind w:left="1440"/>
        <w:pPrChange w:id="264" w:author="jawad swed" w:date="2020-11-08T16:13:00Z">
          <w:pPr>
            <w:pStyle w:val="NormalL2"/>
            <w:numPr>
              <w:numId w:val="15"/>
            </w:numPr>
            <w:ind w:left="1440" w:hanging="360"/>
          </w:pPr>
        </w:pPrChange>
      </w:pPr>
      <w:del w:id="265" w:author="jawad swed" w:date="2020-11-08T16:13:00Z">
        <w:r w:rsidDel="00D76863">
          <w:delText>The representative has an internet connection to send the customer’s flight ticket in case the customer was not able to access the ticket</w:delText>
        </w:r>
        <w:r w:rsidR="0064203B" w:rsidDel="00D76863">
          <w:delText>.</w:delText>
        </w:r>
      </w:del>
      <w:r w:rsidR="0064203B">
        <w:t xml:space="preserve"> </w:t>
      </w:r>
    </w:p>
    <w:p w14:paraId="1C9820AC" w14:textId="49F298F7" w:rsidR="00AB11A4" w:rsidRDefault="00AB11A4" w:rsidP="00AB11A4">
      <w:pPr>
        <w:pStyle w:val="Heading2"/>
      </w:pPr>
      <w:bookmarkStart w:id="266" w:name="_Toc50206423"/>
      <w:r w:rsidRPr="00AB11A4">
        <w:t>Frequency of Occurrence:</w:t>
      </w:r>
      <w:bookmarkEnd w:id="266"/>
    </w:p>
    <w:p w14:paraId="7AE309BA" w14:textId="3E92671A" w:rsidR="00AB11A4" w:rsidRDefault="0022023B" w:rsidP="00AB11A4">
      <w:pPr>
        <w:pStyle w:val="NormalL2"/>
      </w:pPr>
      <w:r>
        <w:t xml:space="preserve">100 access per </w:t>
      </w:r>
      <w:r w:rsidR="008E106C">
        <w:t>minute</w:t>
      </w:r>
    </w:p>
    <w:p w14:paraId="6D30BDF1" w14:textId="549FC567" w:rsidR="00AB11A4" w:rsidRDefault="00AB11A4" w:rsidP="00AB11A4">
      <w:pPr>
        <w:pStyle w:val="Heading2"/>
      </w:pPr>
      <w:bookmarkStart w:id="267" w:name="_Toc50206424"/>
      <w:r w:rsidRPr="00AB11A4">
        <w:t>Miscellaneous:</w:t>
      </w:r>
      <w:bookmarkEnd w:id="267"/>
    </w:p>
    <w:p w14:paraId="1064D2B1" w14:textId="0718303A" w:rsidR="00AB11A4" w:rsidRDefault="00192AB8" w:rsidP="0064203B">
      <w:pPr>
        <w:pStyle w:val="NormalL2"/>
        <w:numPr>
          <w:ilvl w:val="0"/>
          <w:numId w:val="16"/>
        </w:numPr>
      </w:pPr>
      <w:r>
        <w:t>What if the representative was not able to access the customer flights information through the admin account?</w:t>
      </w:r>
    </w:p>
    <w:p w14:paraId="6FF462D8" w14:textId="77777777" w:rsidR="00192AB8" w:rsidRPr="00AB11A4" w:rsidRDefault="00192AB8" w:rsidP="0064203B">
      <w:pPr>
        <w:pStyle w:val="NormalL2"/>
        <w:numPr>
          <w:ilvl w:val="0"/>
          <w:numId w:val="16"/>
        </w:numPr>
      </w:pPr>
    </w:p>
    <w:p w14:paraId="06F0D418" w14:textId="252A2E12" w:rsidR="00C73210" w:rsidRDefault="00A85E6D" w:rsidP="00BB619C">
      <w:pPr>
        <w:pStyle w:val="Heading1"/>
        <w:pageBreakBefore/>
      </w:pPr>
      <w:bookmarkStart w:id="268" w:name="_Toc50206425"/>
      <w:r>
        <w:lastRenderedPageBreak/>
        <w:t>System Sequence Diagrams</w:t>
      </w:r>
      <w:bookmarkEnd w:id="268"/>
    </w:p>
    <w:p w14:paraId="3C84809A" w14:textId="301C765A" w:rsidR="00817FE2" w:rsidDel="000C6456" w:rsidRDefault="00817FE2" w:rsidP="00817FE2">
      <w:pPr>
        <w:spacing w:after="0"/>
        <w:rPr>
          <w:del w:id="269" w:author="jawad swed" w:date="2020-10-12T10:53:00Z"/>
          <w:highlight w:val="yellow"/>
        </w:rPr>
      </w:pPr>
      <w:del w:id="270" w:author="jawad swed" w:date="2020-10-12T10:53:00Z">
        <w:r w:rsidRPr="00AA538F" w:rsidDel="000C6456">
          <w:rPr>
            <w:highlight w:val="yellow"/>
          </w:rPr>
          <w:delText xml:space="preserve">NOTE TO STUDENTS:  </w:delText>
        </w:r>
      </w:del>
    </w:p>
    <w:p w14:paraId="42465A87" w14:textId="4B6FF315" w:rsidR="00817FE2" w:rsidDel="000C6456" w:rsidRDefault="00817FE2" w:rsidP="00817FE2">
      <w:pPr>
        <w:pStyle w:val="ListParagraph"/>
        <w:numPr>
          <w:ilvl w:val="0"/>
          <w:numId w:val="5"/>
        </w:numPr>
        <w:rPr>
          <w:del w:id="271" w:author="jawad swed" w:date="2020-10-12T10:53:00Z"/>
        </w:rPr>
      </w:pPr>
      <w:del w:id="272" w:author="jawad swed" w:date="2020-10-12T10:53:00Z">
        <w:r w:rsidRPr="00866B44" w:rsidDel="000C6456">
          <w:rPr>
            <w:highlight w:val="yellow"/>
          </w:rPr>
          <w:delText xml:space="preserve">See </w:delText>
        </w:r>
        <w:r w:rsidRPr="00665C74" w:rsidDel="000C6456">
          <w:rPr>
            <w:highlight w:val="yellow"/>
          </w:rPr>
          <w:delText xml:space="preserve">Larman </w:delText>
        </w:r>
        <w:r w:rsidR="00665C74" w:rsidRPr="00665C74" w:rsidDel="000C6456">
          <w:rPr>
            <w:rFonts w:cstheme="minorHAnsi"/>
            <w:highlight w:val="yellow"/>
          </w:rPr>
          <w:delText>Chapter 10 in entirety</w:delText>
        </w:r>
        <w:r w:rsidR="00665C74" w:rsidDel="000C6456">
          <w:rPr>
            <w:rFonts w:cstheme="minorHAnsi"/>
          </w:rPr>
          <w:delText xml:space="preserve"> </w:delText>
        </w:r>
      </w:del>
    </w:p>
    <w:p w14:paraId="200BCAEE" w14:textId="20E0D9DE" w:rsidR="00817FE2" w:rsidDel="000C6456" w:rsidRDefault="00817FE2" w:rsidP="00817FE2">
      <w:pPr>
        <w:pStyle w:val="ListParagraph"/>
        <w:numPr>
          <w:ilvl w:val="0"/>
          <w:numId w:val="5"/>
        </w:numPr>
        <w:rPr>
          <w:del w:id="273" w:author="jawad swed" w:date="2020-10-12T10:53:00Z"/>
        </w:rPr>
      </w:pPr>
      <w:del w:id="274" w:author="jawad swed" w:date="2020-10-12T10:53:00Z">
        <w:r w:rsidDel="000C6456">
          <w:rPr>
            <w:highlight w:val="yellow"/>
          </w:rPr>
          <w:delText>D</w:delText>
        </w:r>
        <w:r w:rsidRPr="00866B44" w:rsidDel="000C6456">
          <w:rPr>
            <w:highlight w:val="yellow"/>
          </w:rPr>
          <w:delText xml:space="preserve">elete this </w:delText>
        </w:r>
        <w:r w:rsidDel="000C6456">
          <w:rPr>
            <w:highlight w:val="yellow"/>
          </w:rPr>
          <w:delText xml:space="preserve">NOTE </w:delText>
        </w:r>
        <w:r w:rsidRPr="00866B44" w:rsidDel="000C6456">
          <w:rPr>
            <w:highlight w:val="yellow"/>
          </w:rPr>
          <w:delText>before you deliver</w:delText>
        </w:r>
      </w:del>
    </w:p>
    <w:p w14:paraId="7B0F3F10" w14:textId="40C6891B" w:rsidR="00A85E6D" w:rsidRDefault="00A85E6D" w:rsidP="00A85E6D">
      <w:pPr>
        <w:pStyle w:val="Heading2"/>
        <w:rPr>
          <w:ins w:id="275" w:author="jawad swed" w:date="2020-10-12T10:55:00Z"/>
        </w:rPr>
      </w:pPr>
      <w:bookmarkStart w:id="276" w:name="_Toc50206426"/>
      <w:r>
        <w:t>&lt;Scenario 1 Title&gt;</w:t>
      </w:r>
      <w:bookmarkEnd w:id="276"/>
      <w:ins w:id="277" w:author="jawad swed" w:date="2020-10-12T10:54:00Z">
        <w:r w:rsidR="000C6456">
          <w:t xml:space="preserve"> </w:t>
        </w:r>
      </w:ins>
    </w:p>
    <w:p w14:paraId="1B86984B" w14:textId="3D588C12" w:rsidR="000C6456" w:rsidRPr="004847C5" w:rsidRDefault="000C6456">
      <w:pPr>
        <w:pStyle w:val="NormalL2"/>
        <w:pPrChange w:id="278" w:author="jawad swed" w:date="2020-10-12T10:55:00Z">
          <w:pPr>
            <w:pStyle w:val="Heading2"/>
          </w:pPr>
        </w:pPrChange>
      </w:pPr>
      <w:ins w:id="279" w:author="jawad swed" w:date="2020-10-12T10:55:00Z">
        <w:r>
          <w:t>Retrieving ticket</w:t>
        </w:r>
      </w:ins>
    </w:p>
    <w:p w14:paraId="5CA37815" w14:textId="5640CE23" w:rsidR="00A85E6D" w:rsidRDefault="00A85E6D" w:rsidP="00A85E6D">
      <w:pPr>
        <w:pStyle w:val="Heading3"/>
        <w:rPr>
          <w:ins w:id="280" w:author="jawad swed" w:date="2020-10-07T15:55:00Z"/>
        </w:rPr>
      </w:pPr>
      <w:bookmarkStart w:id="281" w:name="_Toc50206427"/>
      <w:r>
        <w:t>Scenario Description</w:t>
      </w:r>
      <w:bookmarkEnd w:id="281"/>
    </w:p>
    <w:p w14:paraId="48E6B88C" w14:textId="06A51A8E" w:rsidR="00D828D6" w:rsidRPr="008C5B2F" w:rsidRDefault="00D828D6" w:rsidP="00D828D6">
      <w:pPr>
        <w:pStyle w:val="NormalL2"/>
        <w:rPr>
          <w:ins w:id="282" w:author="jawad swed" w:date="2020-10-12T12:30:00Z"/>
        </w:rPr>
      </w:pPr>
      <w:ins w:id="283" w:author="jawad swed" w:date="2020-10-12T12:30:00Z">
        <w:r>
          <w:t xml:space="preserve">This scenario is a successful </w:t>
        </w:r>
      </w:ins>
      <w:ins w:id="284" w:author="jawad swed" w:date="2020-12-06T22:22:00Z">
        <w:r w:rsidR="00AF381C">
          <w:t>getting</w:t>
        </w:r>
      </w:ins>
      <w:ins w:id="285" w:author="jawad swed" w:date="2020-10-12T12:30:00Z">
        <w:r>
          <w:t xml:space="preserve"> a flight </w:t>
        </w:r>
      </w:ins>
      <w:ins w:id="286" w:author="jawad swed" w:date="2020-11-08T16:41:00Z">
        <w:r w:rsidR="00CA3571">
          <w:t>ticket</w:t>
        </w:r>
      </w:ins>
      <w:ins w:id="287" w:author="jawad swed" w:date="2020-10-12T12:30:00Z">
        <w:r>
          <w:t xml:space="preserve">. </w:t>
        </w:r>
      </w:ins>
      <w:ins w:id="288" w:author="jawad swed" w:date="2020-11-08T16:41:00Z">
        <w:r w:rsidR="00CA3571">
          <w:t>The customer request authentication from the system using his username, password</w:t>
        </w:r>
      </w:ins>
      <w:ins w:id="289" w:author="jawad swed" w:date="2020-11-08T16:42:00Z">
        <w:r w:rsidR="00CA3571">
          <w:t xml:space="preserve">. the system responds by creating a customer session. The customer </w:t>
        </w:r>
      </w:ins>
      <w:ins w:id="290" w:author="jawad swed" w:date="2020-11-08T16:43:00Z">
        <w:r w:rsidR="00CA3571">
          <w:t>requests</w:t>
        </w:r>
      </w:ins>
      <w:ins w:id="291" w:author="jawad swed" w:date="2020-11-08T16:42:00Z">
        <w:r w:rsidR="00CA3571">
          <w:t xml:space="preserve"> to book a flight using a flight numbe</w:t>
        </w:r>
      </w:ins>
      <w:ins w:id="292" w:author="jawad swed" w:date="2020-11-08T16:43:00Z">
        <w:r w:rsidR="00CA3571">
          <w:t>r, number of seats, number of meals</w:t>
        </w:r>
      </w:ins>
      <w:ins w:id="293" w:author="jawad swed" w:date="2020-12-06T22:22:00Z">
        <w:r w:rsidR="00AF381C">
          <w:t xml:space="preserve"> and what kind</w:t>
        </w:r>
      </w:ins>
      <w:ins w:id="294" w:author="jawad swed" w:date="2020-11-08T16:43:00Z">
        <w:r w:rsidR="00CA3571">
          <w:t xml:space="preserve">, and number of bags. The system responds </w:t>
        </w:r>
      </w:ins>
      <w:ins w:id="295" w:author="jawad swed" w:date="2020-11-08T16:44:00Z">
        <w:r w:rsidR="00CA3571">
          <w:t xml:space="preserve">with confirmation </w:t>
        </w:r>
      </w:ins>
      <w:ins w:id="296" w:author="jawad swed" w:date="2020-11-08T16:45:00Z">
        <w:r w:rsidR="00CA3571">
          <w:t xml:space="preserve">of the </w:t>
        </w:r>
      </w:ins>
      <w:ins w:id="297" w:author="jawad swed" w:date="2020-11-08T19:03:00Z">
        <w:r w:rsidR="00D778E3">
          <w:t>booking</w:t>
        </w:r>
      </w:ins>
      <w:ins w:id="298" w:author="jawad swed" w:date="2020-12-06T22:23:00Z">
        <w:r w:rsidR="00AF381C">
          <w:t xml:space="preserve"> and request payment</w:t>
        </w:r>
      </w:ins>
      <w:ins w:id="299" w:author="jawad swed" w:date="2020-11-08T19:04:00Z">
        <w:r w:rsidR="00D778E3">
          <w:t xml:space="preserve">. The customer requests from the system to </w:t>
        </w:r>
      </w:ins>
      <w:ins w:id="300" w:author="jawad swed" w:date="2020-12-06T22:23:00Z">
        <w:r w:rsidR="00AF381C">
          <w:t xml:space="preserve">pay for the ticket with a card number and payment type. The system </w:t>
        </w:r>
        <w:proofErr w:type="gramStart"/>
        <w:r w:rsidR="00AF381C">
          <w:t>re</w:t>
        </w:r>
      </w:ins>
      <w:ins w:id="301" w:author="jawad swed" w:date="2020-12-06T22:24:00Z">
        <w:r w:rsidR="00AF381C">
          <w:t>spond</w:t>
        </w:r>
        <w:proofErr w:type="gramEnd"/>
        <w:r w:rsidR="00AF381C">
          <w:t xml:space="preserve"> with payment confirmation. The customer request to </w:t>
        </w:r>
      </w:ins>
      <w:ins w:id="302" w:author="jawad swed" w:date="2020-11-08T19:04:00Z">
        <w:r w:rsidR="00D778E3">
          <w:t>show the ticket providing the flight number. The system responds with the</w:t>
        </w:r>
      </w:ins>
      <w:ins w:id="303" w:author="jawad swed" w:date="2020-11-08T19:05:00Z">
        <w:r w:rsidR="00D778E3">
          <w:t xml:space="preserve"> desired</w:t>
        </w:r>
      </w:ins>
      <w:ins w:id="304" w:author="jawad swed" w:date="2020-11-08T19:04:00Z">
        <w:r w:rsidR="00D778E3">
          <w:t xml:space="preserve"> ticket, the </w:t>
        </w:r>
      </w:ins>
      <w:ins w:id="305" w:author="jawad swed" w:date="2020-11-08T19:05:00Z">
        <w:r w:rsidR="00D778E3">
          <w:t>customer logs off.</w:t>
        </w:r>
      </w:ins>
    </w:p>
    <w:p w14:paraId="0F30FF0B" w14:textId="0A2BAF0A" w:rsidR="008C5B2F" w:rsidRPr="008C5B2F" w:rsidDel="00D828D6" w:rsidRDefault="008C5B2F">
      <w:pPr>
        <w:pStyle w:val="NormalL2"/>
        <w:rPr>
          <w:del w:id="306" w:author="jawad swed" w:date="2020-10-12T12:30:00Z"/>
        </w:rPr>
        <w:pPrChange w:id="307" w:author="jawad swed" w:date="2020-10-07T15:55:00Z">
          <w:pPr>
            <w:pStyle w:val="Heading3"/>
          </w:pPr>
        </w:pPrChange>
      </w:pPr>
    </w:p>
    <w:p w14:paraId="1695D126" w14:textId="7D814F7D" w:rsidR="00A85E6D" w:rsidDel="008C5B2F" w:rsidRDefault="00A85E6D" w:rsidP="006F1BC2">
      <w:pPr>
        <w:pStyle w:val="NormalL2"/>
        <w:rPr>
          <w:del w:id="308" w:author="jawad swed" w:date="2020-10-07T16:01:00Z"/>
        </w:rPr>
      </w:pPr>
      <w:del w:id="309" w:author="jawad swed" w:date="2020-10-07T15:16:00Z">
        <w:r w:rsidDel="006F1BC2">
          <w:delText>…</w:delText>
        </w:r>
      </w:del>
    </w:p>
    <w:p w14:paraId="2F3220EE" w14:textId="5C2C2AE3" w:rsidR="00A85E6D" w:rsidRDefault="00A85E6D" w:rsidP="00A85E6D">
      <w:pPr>
        <w:pStyle w:val="Heading3"/>
        <w:rPr>
          <w:ins w:id="310" w:author="jawad swed" w:date="2020-10-12T10:54:00Z"/>
        </w:rPr>
      </w:pPr>
      <w:bookmarkStart w:id="311" w:name="_Toc50206428"/>
      <w:r>
        <w:t>System Sequence Diagram</w:t>
      </w:r>
      <w:bookmarkEnd w:id="311"/>
    </w:p>
    <w:p w14:paraId="25761DAF" w14:textId="77777777" w:rsidR="000C6456" w:rsidRPr="004847C5" w:rsidRDefault="000C6456">
      <w:pPr>
        <w:pStyle w:val="NormalL2"/>
        <w:pPrChange w:id="312" w:author="jawad swed" w:date="2020-10-12T10:54:00Z">
          <w:pPr>
            <w:pStyle w:val="Heading3"/>
          </w:pPr>
        </w:pPrChange>
      </w:pPr>
    </w:p>
    <w:p w14:paraId="5BA1B82E" w14:textId="0BFBE1F8" w:rsidR="00A85E6D" w:rsidRPr="00A85E6D" w:rsidRDefault="00AF381C" w:rsidP="00A85E6D">
      <w:pPr>
        <w:pStyle w:val="NormalL2"/>
      </w:pPr>
      <w:ins w:id="313" w:author="jawad swed" w:date="2020-12-06T22:22:00Z">
        <w:r>
          <w:rPr>
            <w:noProof/>
          </w:rPr>
          <w:drawing>
            <wp:inline distT="0" distB="0" distL="0" distR="0" wp14:anchorId="5952DEC1" wp14:editId="0183D5EE">
              <wp:extent cx="6400800" cy="5993765"/>
              <wp:effectExtent l="0" t="0" r="0" b="698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8111" cy="600061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14" w:author="jawad swed" w:date="2020-10-07T15:18:00Z">
        <w:r w:rsidR="00A85E6D" w:rsidDel="006F1BC2">
          <w:delText>…</w:delText>
        </w:r>
      </w:del>
    </w:p>
    <w:p w14:paraId="4EB3D577" w14:textId="5B35F1FF" w:rsidR="00A85E6D" w:rsidRDefault="00A85E6D" w:rsidP="00BB619C">
      <w:pPr>
        <w:pStyle w:val="Heading2"/>
        <w:pageBreakBefore/>
        <w:rPr>
          <w:ins w:id="315" w:author="jawad swed" w:date="2020-10-12T10:58:00Z"/>
        </w:rPr>
      </w:pPr>
      <w:bookmarkStart w:id="316" w:name="_Toc50206429"/>
      <w:r>
        <w:lastRenderedPageBreak/>
        <w:t>&lt;Scenario 2 Title&gt;</w:t>
      </w:r>
      <w:bookmarkEnd w:id="316"/>
    </w:p>
    <w:p w14:paraId="3F91A2B9" w14:textId="61E4E303" w:rsidR="000C6456" w:rsidRPr="004847C5" w:rsidDel="00DA16B0" w:rsidRDefault="000C6456">
      <w:pPr>
        <w:pStyle w:val="NormalL2"/>
        <w:rPr>
          <w:del w:id="317" w:author="jawad swed" w:date="2020-11-08T16:34:00Z"/>
        </w:rPr>
        <w:pPrChange w:id="318" w:author="jawad swed" w:date="2020-10-12T10:58:00Z">
          <w:pPr>
            <w:pStyle w:val="Heading2"/>
            <w:pageBreakBefore/>
          </w:pPr>
        </w:pPrChange>
      </w:pPr>
    </w:p>
    <w:p w14:paraId="6DE340B5" w14:textId="77777777" w:rsidR="00A85E6D" w:rsidRDefault="00A85E6D" w:rsidP="00A85E6D">
      <w:pPr>
        <w:pStyle w:val="Heading3"/>
      </w:pPr>
      <w:bookmarkStart w:id="319" w:name="_Toc50206430"/>
      <w:r>
        <w:t>Scenario Description</w:t>
      </w:r>
      <w:bookmarkEnd w:id="319"/>
    </w:p>
    <w:p w14:paraId="42366042" w14:textId="77777777" w:rsidR="00A85E6D" w:rsidRDefault="00A85E6D">
      <w:pPr>
        <w:pStyle w:val="NormalL2"/>
      </w:pPr>
      <w:del w:id="320" w:author="jawad swed" w:date="2020-10-12T10:58:00Z">
        <w:r w:rsidDel="000C6456">
          <w:delText>…</w:delText>
        </w:r>
      </w:del>
    </w:p>
    <w:p w14:paraId="3B178B3C" w14:textId="3EDD66A8" w:rsidR="00A85E6D" w:rsidRDefault="00A85E6D" w:rsidP="00A85E6D">
      <w:pPr>
        <w:pStyle w:val="Heading3"/>
        <w:rPr>
          <w:ins w:id="321" w:author="jawad swed" w:date="2020-10-12T13:22:00Z"/>
        </w:rPr>
      </w:pPr>
      <w:bookmarkStart w:id="322" w:name="_Toc50206431"/>
      <w:r>
        <w:t>System Sequence Diagram</w:t>
      </w:r>
      <w:bookmarkEnd w:id="322"/>
    </w:p>
    <w:p w14:paraId="4EB80A28" w14:textId="2CBE5E4B" w:rsidR="00C560D7" w:rsidRDefault="00C560D7" w:rsidP="00C560D7">
      <w:pPr>
        <w:pStyle w:val="NormalL2"/>
        <w:rPr>
          <w:ins w:id="323" w:author="jawad swed" w:date="2020-10-12T13:22:00Z"/>
        </w:rPr>
      </w:pPr>
    </w:p>
    <w:p w14:paraId="1E3422DD" w14:textId="77777777" w:rsidR="00C560D7" w:rsidRPr="004847C5" w:rsidRDefault="00C560D7">
      <w:pPr>
        <w:pStyle w:val="NormalL2"/>
        <w:pPrChange w:id="324" w:author="jawad swed" w:date="2020-10-12T13:22:00Z">
          <w:pPr>
            <w:pStyle w:val="Heading3"/>
          </w:pPr>
        </w:pPrChange>
      </w:pPr>
    </w:p>
    <w:p w14:paraId="11454CAC" w14:textId="67EBBBD5" w:rsidR="00A85E6D" w:rsidRPr="00A85E6D" w:rsidRDefault="00A85E6D" w:rsidP="00A85E6D">
      <w:pPr>
        <w:pStyle w:val="NormalL2"/>
      </w:pPr>
      <w:del w:id="325" w:author="jawad swed" w:date="2020-10-12T13:19:00Z">
        <w:r w:rsidDel="00C560D7">
          <w:delText>…</w:delText>
        </w:r>
      </w:del>
    </w:p>
    <w:p w14:paraId="4984BDC9" w14:textId="77777777" w:rsidR="00A85E6D" w:rsidRPr="00A85E6D" w:rsidRDefault="00A85E6D" w:rsidP="001A314E">
      <w:pPr>
        <w:pStyle w:val="NormalL2"/>
        <w:ind w:left="0"/>
      </w:pPr>
    </w:p>
    <w:sectPr w:rsidR="00A85E6D" w:rsidRPr="00A85E6D" w:rsidSect="00372871">
      <w:headerReference w:type="default" r:id="rId16"/>
      <w:footerReference w:type="default" r:id="rId17"/>
      <w:type w:val="oddPage"/>
      <w:pgSz w:w="12240" w:h="15840"/>
      <w:pgMar w:top="720" w:right="720" w:bottom="720" w:left="720" w:header="36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D2C9" w14:textId="77777777" w:rsidR="009A4549" w:rsidRDefault="009A4549" w:rsidP="00D73986">
      <w:r>
        <w:separator/>
      </w:r>
    </w:p>
  </w:endnote>
  <w:endnote w:type="continuationSeparator" w:id="0">
    <w:p w14:paraId="50C0A98F" w14:textId="77777777" w:rsidR="009A4549" w:rsidRDefault="009A4549" w:rsidP="00D7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78F1" w14:textId="77777777" w:rsidR="00CA3571" w:rsidRDefault="00CA3571" w:rsidP="00067A15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A077" w14:textId="54126F3C" w:rsidR="00CA3571" w:rsidRPr="00E11F13" w:rsidRDefault="00CA3571" w:rsidP="007F7193">
    <w:pPr>
      <w:pStyle w:val="Footer"/>
      <w:pBdr>
        <w:top w:val="thickThinMediumGap" w:sz="4" w:space="1" w:color="auto"/>
      </w:pBdr>
    </w:pPr>
    <w:r w:rsidRPr="00E11F13">
      <w:fldChar w:fldCharType="begin"/>
    </w:r>
    <w:r w:rsidRPr="00E11F13">
      <w:instrText xml:space="preserve"> REF ProjectName \h  \* MERGEFORMAT </w:instrText>
    </w:r>
    <w:r w:rsidRPr="00E11F13">
      <w:fldChar w:fldCharType="separate"/>
    </w:r>
    <w:r w:rsidRPr="00EC7326">
      <w:t>&lt;Your Project Title here</w:t>
    </w:r>
    <w:r>
      <w:t xml:space="preserve">&gt; </w:t>
    </w:r>
    <w:r w:rsidRPr="00E11F13">
      <w:fldChar w:fldCharType="end"/>
    </w:r>
    <w:r w:rsidRPr="00E11F13">
      <w:tab/>
    </w:r>
    <w:r w:rsidRPr="00E11F13">
      <w:tab/>
      <w:t xml:space="preserve">Page </w:t>
    </w:r>
    <w:r w:rsidRPr="00E11F13">
      <w:fldChar w:fldCharType="begin"/>
    </w:r>
    <w:r w:rsidRPr="00E11F13">
      <w:instrText xml:space="preserve"> PAGE  \* roman  \* MERGEFORMAT </w:instrText>
    </w:r>
    <w:r w:rsidRPr="00E11F13">
      <w:fldChar w:fldCharType="separate"/>
    </w:r>
    <w:proofErr w:type="spellStart"/>
    <w:r w:rsidRPr="00E11F13">
      <w:t>i</w:t>
    </w:r>
    <w:proofErr w:type="spellEnd"/>
    <w:r w:rsidRPr="00E11F13">
      <w:fldChar w:fldCharType="end"/>
    </w:r>
    <w:r w:rsidRPr="00E11F13">
      <w:t xml:space="preserve"> of </w:t>
    </w:r>
    <w:fldSimple w:instr=" SECTIONPAGES  \* roman  \* MERGEFORMAT ">
      <w:r w:rsidR="000E3FF3">
        <w:rPr>
          <w:noProof/>
        </w:rPr>
        <w:t>ii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DF29" w14:textId="2BB90EC4" w:rsidR="00CA3571" w:rsidRDefault="00CA3571" w:rsidP="007F7193">
    <w:pPr>
      <w:pStyle w:val="Footer"/>
      <w:pBdr>
        <w:top w:val="thickThinMediumGap" w:sz="4" w:space="1" w:color="auto"/>
      </w:pBdr>
    </w:pPr>
    <w:r w:rsidRPr="007C6B90">
      <w:fldChar w:fldCharType="begin"/>
    </w:r>
    <w:r w:rsidRPr="007C6B90">
      <w:instrText xml:space="preserve"> REF ProjectName \h  \* MERGEFORMAT </w:instrText>
    </w:r>
    <w:r w:rsidRPr="007C6B90">
      <w:fldChar w:fldCharType="separate"/>
    </w:r>
    <w:r w:rsidRPr="00EC7326">
      <w:t>&lt;Your Project Title here</w:t>
    </w:r>
    <w:r>
      <w:t xml:space="preserve">&gt; </w:t>
    </w:r>
    <w:r w:rsidRPr="007C6B90">
      <w:fldChar w:fldCharType="end"/>
    </w:r>
    <w:r w:rsidRPr="007C6B90">
      <w:tab/>
    </w:r>
    <w:r w:rsidRPr="007C6B90"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 w:rsidRPr="007C6B90">
      <w:t xml:space="preserve"> of </w:t>
    </w:r>
    <w:r>
      <w:fldChar w:fldCharType="begin"/>
    </w:r>
    <w:r>
      <w:instrText xml:space="preserve"> =</w:instrText>
    </w:r>
    <w:fldSimple w:instr=" NUMPAGES   \* MERGEFORMAT ">
      <w:r w:rsidR="000E3FF3">
        <w:rPr>
          <w:noProof/>
        </w:rPr>
        <w:instrText>8</w:instrText>
      </w:r>
    </w:fldSimple>
    <w:r>
      <w:instrText xml:space="preserve"> - </w:instrText>
    </w:r>
    <w:fldSimple w:instr=" PAGEREF  EndOfTOC  \* MERGEFORMAT ">
      <w:r w:rsidR="000E3FF3">
        <w:rPr>
          <w:noProof/>
        </w:rPr>
        <w:instrText>2</w:instrText>
      </w:r>
    </w:fldSimple>
    <w:r>
      <w:instrText xml:space="preserve"> - 1 </w:instrText>
    </w:r>
    <w:r>
      <w:fldChar w:fldCharType="separate"/>
    </w:r>
    <w:r w:rsidR="000E3FF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0EFC2" w14:textId="77777777" w:rsidR="009A4549" w:rsidRDefault="009A4549" w:rsidP="00D73986">
      <w:r>
        <w:separator/>
      </w:r>
    </w:p>
  </w:footnote>
  <w:footnote w:type="continuationSeparator" w:id="0">
    <w:p w14:paraId="59898AD9" w14:textId="77777777" w:rsidR="009A4549" w:rsidRDefault="009A4549" w:rsidP="00D7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AA86" w14:textId="77777777" w:rsidR="00CA3571" w:rsidRDefault="00CA3571" w:rsidP="00067A15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C14E" w14:textId="089BB243" w:rsidR="00CA3571" w:rsidRPr="00C237FA" w:rsidRDefault="00CA3571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>
      <w:t xml:space="preserve">Use Case Model – Annex 1 </w:t>
    </w:r>
    <w:r w:rsidRPr="00C237FA">
      <w:fldChar w:fldCharType="end"/>
    </w:r>
    <w:r>
      <w:t xml:space="preserve">: </w:t>
    </w:r>
    <w:r>
      <w:fldChar w:fldCharType="begin"/>
    </w:r>
    <w:r>
      <w:instrText xml:space="preserve"> REF UseCaseTitle \h </w:instrText>
    </w:r>
    <w:r>
      <w:fldChar w:fldCharType="separate"/>
    </w:r>
    <w:r>
      <w:t xml:space="preserve">&lt;UC Title here&gt; </w:t>
    </w:r>
    <w:r>
      <w:fldChar w:fldCharType="end"/>
    </w:r>
    <w:r w:rsidRPr="00C237FA">
      <w:tab/>
    </w:r>
    <w:r w:rsidRPr="00C237FA">
      <w:tab/>
      <w:t xml:space="preserve">Last Modified:  </w:t>
    </w:r>
    <w:r w:rsidRPr="00C237FA">
      <w:fldChar w:fldCharType="begin"/>
    </w:r>
    <w:r w:rsidRPr="00C237FA">
      <w:instrText xml:space="preserve"> SAVEDATE  \@ "dddd, MMMM d, yyyy"  \* MERGEFORMAT </w:instrText>
    </w:r>
    <w:r w:rsidRPr="00C237FA">
      <w:fldChar w:fldCharType="separate"/>
    </w:r>
    <w:ins w:id="69" w:author="Jared Castaneda" w:date="2020-12-07T13:39:00Z">
      <w:r w:rsidR="0055364E">
        <w:rPr>
          <w:noProof/>
        </w:rPr>
        <w:t>Sunday, December 6, 2020</w:t>
      </w:r>
    </w:ins>
    <w:ins w:id="70" w:author="jawad swed" w:date="2020-12-06T22:33:00Z">
      <w:del w:id="71" w:author="Jared Castaneda" w:date="2020-12-07T13:39:00Z">
        <w:r w:rsidR="008D52EA" w:rsidDel="0055364E">
          <w:rPr>
            <w:noProof/>
          </w:rPr>
          <w:delText>Sunday, December 6, 2020</w:delText>
        </w:r>
      </w:del>
    </w:ins>
    <w:del w:id="72" w:author="Jared Castaneda" w:date="2020-12-07T13:39:00Z">
      <w:r w:rsidDel="0055364E">
        <w:rPr>
          <w:noProof/>
        </w:rPr>
        <w:delText>Sunday, September 27, 2020</w:delText>
      </w:r>
    </w:del>
    <w:r w:rsidRPr="00C237F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79F8" w14:textId="77777777" w:rsidR="00CA3571" w:rsidRDefault="00CA3571" w:rsidP="00D739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4DCF" w14:textId="72003748" w:rsidR="00CA3571" w:rsidRPr="00C237FA" w:rsidRDefault="00CA3571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>
      <w:t xml:space="preserve">Use Case Model – Annex 1 </w:t>
    </w:r>
    <w:r w:rsidRPr="00C237FA">
      <w:fldChar w:fldCharType="end"/>
    </w:r>
    <w:r>
      <w:t xml:space="preserve">: </w:t>
    </w:r>
    <w:r>
      <w:fldChar w:fldCharType="begin"/>
    </w:r>
    <w:r>
      <w:instrText xml:space="preserve"> REF UseCaseTitle \h </w:instrText>
    </w:r>
    <w:r>
      <w:fldChar w:fldCharType="separate"/>
    </w:r>
    <w:r>
      <w:t xml:space="preserve">&lt;UC Title here&gt; </w:t>
    </w:r>
    <w:r>
      <w:fldChar w:fldCharType="end"/>
    </w:r>
    <w:r w:rsidRPr="00C237FA">
      <w:tab/>
    </w:r>
    <w:r w:rsidRPr="00C237FA">
      <w:tab/>
      <w:t xml:space="preserve">Last Modified:  </w:t>
    </w:r>
    <w:r w:rsidRPr="00C237FA">
      <w:fldChar w:fldCharType="begin"/>
    </w:r>
    <w:r w:rsidRPr="00C237FA">
      <w:instrText xml:space="preserve"> SAVEDATE  \@ "dddd, MMMM d, yyyy"  \* MERGEFORMAT </w:instrText>
    </w:r>
    <w:r w:rsidRPr="00C237FA">
      <w:fldChar w:fldCharType="separate"/>
    </w:r>
    <w:ins w:id="326" w:author="Jared Castaneda" w:date="2020-12-07T13:39:00Z">
      <w:r w:rsidR="0055364E">
        <w:rPr>
          <w:noProof/>
        </w:rPr>
        <w:t>Sunday, December 6, 2020</w:t>
      </w:r>
    </w:ins>
    <w:ins w:id="327" w:author="jawad swed" w:date="2020-12-06T22:33:00Z">
      <w:del w:id="328" w:author="Jared Castaneda" w:date="2020-12-07T13:39:00Z">
        <w:r w:rsidR="008D52EA" w:rsidDel="0055364E">
          <w:rPr>
            <w:noProof/>
          </w:rPr>
          <w:delText>Sunday, December 6, 2020</w:delText>
        </w:r>
      </w:del>
    </w:ins>
    <w:del w:id="329" w:author="Jared Castaneda" w:date="2020-12-07T13:39:00Z">
      <w:r w:rsidDel="0055364E">
        <w:rPr>
          <w:noProof/>
        </w:rPr>
        <w:delText>Sunday, September 27, 2020</w:delText>
      </w:r>
    </w:del>
    <w:r w:rsidRPr="00C237F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356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775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0CD"/>
    <w:multiLevelType w:val="multilevel"/>
    <w:tmpl w:val="AAB806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546AD1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C7227"/>
    <w:multiLevelType w:val="hybridMultilevel"/>
    <w:tmpl w:val="34A8856A"/>
    <w:lvl w:ilvl="0" w:tplc="C9DEDED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3426D"/>
    <w:multiLevelType w:val="hybridMultilevel"/>
    <w:tmpl w:val="1C542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357D20"/>
    <w:multiLevelType w:val="hybridMultilevel"/>
    <w:tmpl w:val="1212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FB"/>
    <w:multiLevelType w:val="hybridMultilevel"/>
    <w:tmpl w:val="47A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07469"/>
    <w:multiLevelType w:val="hybridMultilevel"/>
    <w:tmpl w:val="40EE7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0069CE"/>
    <w:multiLevelType w:val="hybridMultilevel"/>
    <w:tmpl w:val="8CE23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3B6741"/>
    <w:multiLevelType w:val="hybridMultilevel"/>
    <w:tmpl w:val="09E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71933"/>
    <w:multiLevelType w:val="hybridMultilevel"/>
    <w:tmpl w:val="F85A547E"/>
    <w:lvl w:ilvl="0" w:tplc="C9DEDED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B67CCC"/>
    <w:multiLevelType w:val="hybridMultilevel"/>
    <w:tmpl w:val="C9EA9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2E2A11"/>
    <w:multiLevelType w:val="hybridMultilevel"/>
    <w:tmpl w:val="F404F874"/>
    <w:lvl w:ilvl="0" w:tplc="C9DEDED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5A2642"/>
    <w:multiLevelType w:val="hybridMultilevel"/>
    <w:tmpl w:val="CF2C4B0C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 w15:restartNumberingAfterBreak="0">
    <w:nsid w:val="72FA3F36"/>
    <w:multiLevelType w:val="hybridMultilevel"/>
    <w:tmpl w:val="9C0AA6E2"/>
    <w:lvl w:ilvl="0" w:tplc="73D63A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14"/>
  </w:num>
  <w:num w:numId="8">
    <w:abstractNumId w:val="8"/>
  </w:num>
  <w:num w:numId="9">
    <w:abstractNumId w:val="15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wad swed">
    <w15:presenceInfo w15:providerId="Windows Live" w15:userId="b772551b96311206"/>
  </w15:person>
  <w15:person w15:author="Jared Castaneda">
    <w15:presenceInfo w15:providerId="Windows Live" w15:userId="eba50c435f555d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35"/>
    <w:rsid w:val="000246CF"/>
    <w:rsid w:val="00044CB5"/>
    <w:rsid w:val="00067A15"/>
    <w:rsid w:val="000774C0"/>
    <w:rsid w:val="00085240"/>
    <w:rsid w:val="000B5B90"/>
    <w:rsid w:val="000C530D"/>
    <w:rsid w:val="000C6456"/>
    <w:rsid w:val="000D315D"/>
    <w:rsid w:val="000E24B8"/>
    <w:rsid w:val="000E3FF3"/>
    <w:rsid w:val="000E790D"/>
    <w:rsid w:val="000F06AF"/>
    <w:rsid w:val="00116932"/>
    <w:rsid w:val="00126BCF"/>
    <w:rsid w:val="0013122B"/>
    <w:rsid w:val="001675F4"/>
    <w:rsid w:val="001761C5"/>
    <w:rsid w:val="00192AB8"/>
    <w:rsid w:val="001A314E"/>
    <w:rsid w:val="001E1952"/>
    <w:rsid w:val="001E5FB9"/>
    <w:rsid w:val="002006B3"/>
    <w:rsid w:val="00205B61"/>
    <w:rsid w:val="002107C7"/>
    <w:rsid w:val="0022023B"/>
    <w:rsid w:val="00273132"/>
    <w:rsid w:val="002D5DF5"/>
    <w:rsid w:val="002E3212"/>
    <w:rsid w:val="003350A2"/>
    <w:rsid w:val="00345094"/>
    <w:rsid w:val="00347A0C"/>
    <w:rsid w:val="00372871"/>
    <w:rsid w:val="00396D65"/>
    <w:rsid w:val="003B1459"/>
    <w:rsid w:val="003B4D8E"/>
    <w:rsid w:val="003D1860"/>
    <w:rsid w:val="003D6E3D"/>
    <w:rsid w:val="0044294B"/>
    <w:rsid w:val="0047298E"/>
    <w:rsid w:val="004847C5"/>
    <w:rsid w:val="004850FE"/>
    <w:rsid w:val="00486BC3"/>
    <w:rsid w:val="004931D0"/>
    <w:rsid w:val="004C00E5"/>
    <w:rsid w:val="004C3DF1"/>
    <w:rsid w:val="004D3E46"/>
    <w:rsid w:val="004D5A16"/>
    <w:rsid w:val="004F22BD"/>
    <w:rsid w:val="004F5406"/>
    <w:rsid w:val="0055364E"/>
    <w:rsid w:val="00566D30"/>
    <w:rsid w:val="00575AAD"/>
    <w:rsid w:val="00596CEB"/>
    <w:rsid w:val="005B2C6F"/>
    <w:rsid w:val="005C0CF6"/>
    <w:rsid w:val="005C2960"/>
    <w:rsid w:val="00604E16"/>
    <w:rsid w:val="0061509F"/>
    <w:rsid w:val="00617FFC"/>
    <w:rsid w:val="00621A7F"/>
    <w:rsid w:val="0064203B"/>
    <w:rsid w:val="006558DF"/>
    <w:rsid w:val="00656E0B"/>
    <w:rsid w:val="00665C74"/>
    <w:rsid w:val="006815E2"/>
    <w:rsid w:val="00686996"/>
    <w:rsid w:val="00694C6A"/>
    <w:rsid w:val="006B6E74"/>
    <w:rsid w:val="006B7B14"/>
    <w:rsid w:val="006D0DBA"/>
    <w:rsid w:val="006F18D8"/>
    <w:rsid w:val="006F1BC2"/>
    <w:rsid w:val="006F7219"/>
    <w:rsid w:val="00760A8E"/>
    <w:rsid w:val="00781A94"/>
    <w:rsid w:val="007A3348"/>
    <w:rsid w:val="007B6A0E"/>
    <w:rsid w:val="007C2935"/>
    <w:rsid w:val="007C6B90"/>
    <w:rsid w:val="007E1FC4"/>
    <w:rsid w:val="007E222A"/>
    <w:rsid w:val="007E6647"/>
    <w:rsid w:val="007F7193"/>
    <w:rsid w:val="0080575D"/>
    <w:rsid w:val="00811B9D"/>
    <w:rsid w:val="00817FE2"/>
    <w:rsid w:val="008406EB"/>
    <w:rsid w:val="0084306B"/>
    <w:rsid w:val="008437A3"/>
    <w:rsid w:val="00845520"/>
    <w:rsid w:val="00857EAD"/>
    <w:rsid w:val="00866B44"/>
    <w:rsid w:val="00875854"/>
    <w:rsid w:val="00883982"/>
    <w:rsid w:val="008B526A"/>
    <w:rsid w:val="008C5B2F"/>
    <w:rsid w:val="008D23D9"/>
    <w:rsid w:val="008D52EA"/>
    <w:rsid w:val="008E106C"/>
    <w:rsid w:val="008E4E0F"/>
    <w:rsid w:val="009165A7"/>
    <w:rsid w:val="00921F78"/>
    <w:rsid w:val="00932D11"/>
    <w:rsid w:val="00935BB7"/>
    <w:rsid w:val="00946076"/>
    <w:rsid w:val="009735F5"/>
    <w:rsid w:val="009819B0"/>
    <w:rsid w:val="009A239B"/>
    <w:rsid w:val="009A4549"/>
    <w:rsid w:val="009B577F"/>
    <w:rsid w:val="009C1A4C"/>
    <w:rsid w:val="009D12CA"/>
    <w:rsid w:val="009E688F"/>
    <w:rsid w:val="00A011D0"/>
    <w:rsid w:val="00A32A2E"/>
    <w:rsid w:val="00A35B95"/>
    <w:rsid w:val="00A55A1A"/>
    <w:rsid w:val="00A55BFA"/>
    <w:rsid w:val="00A56798"/>
    <w:rsid w:val="00A63D97"/>
    <w:rsid w:val="00A82140"/>
    <w:rsid w:val="00A85E6D"/>
    <w:rsid w:val="00AA538F"/>
    <w:rsid w:val="00AB00E9"/>
    <w:rsid w:val="00AB11A4"/>
    <w:rsid w:val="00AC473A"/>
    <w:rsid w:val="00AE78AD"/>
    <w:rsid w:val="00AF381C"/>
    <w:rsid w:val="00B1147C"/>
    <w:rsid w:val="00B45311"/>
    <w:rsid w:val="00B63ACF"/>
    <w:rsid w:val="00B87824"/>
    <w:rsid w:val="00B91AC4"/>
    <w:rsid w:val="00B93DBD"/>
    <w:rsid w:val="00BA74EE"/>
    <w:rsid w:val="00BB48E4"/>
    <w:rsid w:val="00BB5443"/>
    <w:rsid w:val="00BB6068"/>
    <w:rsid w:val="00BB619C"/>
    <w:rsid w:val="00BC0BAD"/>
    <w:rsid w:val="00BC529A"/>
    <w:rsid w:val="00BC6479"/>
    <w:rsid w:val="00BE08DF"/>
    <w:rsid w:val="00BE0AEB"/>
    <w:rsid w:val="00BE23E8"/>
    <w:rsid w:val="00BE7B7C"/>
    <w:rsid w:val="00BF31CF"/>
    <w:rsid w:val="00C037DA"/>
    <w:rsid w:val="00C161C0"/>
    <w:rsid w:val="00C171B0"/>
    <w:rsid w:val="00C20764"/>
    <w:rsid w:val="00C237FA"/>
    <w:rsid w:val="00C528CA"/>
    <w:rsid w:val="00C53336"/>
    <w:rsid w:val="00C560D7"/>
    <w:rsid w:val="00C60461"/>
    <w:rsid w:val="00C73210"/>
    <w:rsid w:val="00C813EA"/>
    <w:rsid w:val="00CA3571"/>
    <w:rsid w:val="00CA7981"/>
    <w:rsid w:val="00CC17B0"/>
    <w:rsid w:val="00CC4516"/>
    <w:rsid w:val="00CC6A42"/>
    <w:rsid w:val="00CD4E89"/>
    <w:rsid w:val="00D2139F"/>
    <w:rsid w:val="00D231D6"/>
    <w:rsid w:val="00D3282F"/>
    <w:rsid w:val="00D73986"/>
    <w:rsid w:val="00D76863"/>
    <w:rsid w:val="00D778E3"/>
    <w:rsid w:val="00D828D6"/>
    <w:rsid w:val="00DA16B0"/>
    <w:rsid w:val="00DA480A"/>
    <w:rsid w:val="00DA764B"/>
    <w:rsid w:val="00DB70B3"/>
    <w:rsid w:val="00E05FF5"/>
    <w:rsid w:val="00E11F13"/>
    <w:rsid w:val="00E23B71"/>
    <w:rsid w:val="00E331C0"/>
    <w:rsid w:val="00E3717B"/>
    <w:rsid w:val="00E46ECF"/>
    <w:rsid w:val="00E470C0"/>
    <w:rsid w:val="00E534CF"/>
    <w:rsid w:val="00E664C8"/>
    <w:rsid w:val="00E76F15"/>
    <w:rsid w:val="00E871B9"/>
    <w:rsid w:val="00E901C5"/>
    <w:rsid w:val="00E91ACB"/>
    <w:rsid w:val="00EA16FE"/>
    <w:rsid w:val="00EA412C"/>
    <w:rsid w:val="00EC7326"/>
    <w:rsid w:val="00EE7695"/>
    <w:rsid w:val="00EF4CFB"/>
    <w:rsid w:val="00F2135D"/>
    <w:rsid w:val="00F372F1"/>
    <w:rsid w:val="00F73A7B"/>
    <w:rsid w:val="00F77EFE"/>
    <w:rsid w:val="00F83CAA"/>
    <w:rsid w:val="00FC7841"/>
    <w:rsid w:val="00FE6391"/>
    <w:rsid w:val="00FE6963"/>
    <w:rsid w:val="00FF3DA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4193"/>
  <w14:defaultImageDpi w14:val="32767"/>
  <w15:chartTrackingRefBased/>
  <w15:docId w15:val="{35FB2A9A-A0A2-41E3-959E-696A59D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86"/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/>
      <w:keepLines/>
      <w:numPr>
        <w:numId w:val="2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/>
      <w:keepLines/>
      <w:numPr>
        <w:ilvl w:val="1"/>
        <w:numId w:val="2"/>
      </w:numPr>
      <w:spacing w:before="40" w:after="0"/>
      <w:ind w:left="720"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21F7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auto"/>
      </w:pBdr>
      <w:tabs>
        <w:tab w:val="center" w:pos="5400"/>
        <w:tab w:val="right" w:pos="10800"/>
      </w:tabs>
      <w:spacing w:after="120" w:line="240" w:lineRule="auto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7FA"/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auto"/>
        <w:bottom w:val="none" w:sz="0" w:space="0" w:color="auto"/>
      </w:pBdr>
      <w:spacing w:before="120" w:after="0"/>
    </w:pPr>
  </w:style>
  <w:style w:type="character" w:customStyle="1" w:styleId="FooterChar">
    <w:name w:val="Footer Char"/>
    <w:basedOn w:val="DefaultParagraphFont"/>
    <w:link w:val="Footer"/>
    <w:uiPriority w:val="99"/>
    <w:rsid w:val="00E11F13"/>
    <w:rPr>
      <w:sz w:val="18"/>
      <w:szCs w:val="18"/>
    </w:r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A8E"/>
    <w:pPr>
      <w:spacing w:after="240" w:line="240" w:lineRule="auto"/>
      <w:ind w:left="720"/>
      <w:contextualSpacing/>
      <w:jc w:val="both"/>
    </w:pPr>
    <w:rPr>
      <w:rFonts w:ascii="Calibri" w:eastAsia="Garamond" w:hAnsi="Calibri" w:cs="Calibri"/>
      <w:lang w:val="en"/>
    </w:rPr>
  </w:style>
  <w:style w:type="character" w:styleId="Hyperlink">
    <w:name w:val="Hyper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3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1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C2076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uiPriority w:val="39"/>
    <w:unhideWhenUsed/>
    <w:rsid w:val="008437A3"/>
    <w:pPr>
      <w:tabs>
        <w:tab w:val="left" w:pos="540"/>
        <w:tab w:val="right" w:leader="dot" w:pos="10790"/>
      </w:tabs>
      <w:spacing w:before="360" w:after="100"/>
    </w:pPr>
    <w:rPr>
      <w:noProof/>
      <w:sz w:val="28"/>
    </w:rPr>
  </w:style>
  <w:style w:type="paragraph" w:styleId="TOC2">
    <w:name w:val="toc 2"/>
    <w:basedOn w:val="Normal"/>
    <w:next w:val="Normal"/>
    <w:uiPriority w:val="39"/>
    <w:unhideWhenUsed/>
    <w:rsid w:val="009735F5"/>
    <w:pPr>
      <w:tabs>
        <w:tab w:val="left" w:pos="1080"/>
        <w:tab w:val="right" w:leader="dot" w:pos="10790"/>
      </w:tabs>
      <w:spacing w:after="100"/>
      <w:ind w:left="540"/>
    </w:pPr>
  </w:style>
  <w:style w:type="character" w:styleId="CommentReference">
    <w:name w:val="annotation reference"/>
    <w:basedOn w:val="DefaultParagraphFont"/>
    <w:uiPriority w:val="99"/>
    <w:semiHidden/>
    <w:unhideWhenUsed/>
    <w:rsid w:val="00EE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9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rsid w:val="00F2135D"/>
    <w:pPr>
      <w:tabs>
        <w:tab w:val="left" w:pos="1620"/>
        <w:tab w:val="right" w:leader="dot" w:pos="10790"/>
      </w:tabs>
      <w:spacing w:after="100"/>
      <w:ind w:left="1080"/>
    </w:pPr>
  </w:style>
  <w:style w:type="paragraph" w:styleId="TOC4">
    <w:name w:val="toc 4"/>
    <w:basedOn w:val="Normal"/>
    <w:next w:val="Normal"/>
    <w:uiPriority w:val="39"/>
    <w:unhideWhenUsed/>
    <w:rsid w:val="00F2135D"/>
    <w:pPr>
      <w:tabs>
        <w:tab w:val="left" w:pos="2160"/>
        <w:tab w:val="right" w:leader="dot" w:pos="10790"/>
      </w:tabs>
      <w:spacing w:after="100"/>
      <w:ind w:left="1620"/>
    </w:pPr>
  </w:style>
  <w:style w:type="paragraph" w:customStyle="1" w:styleId="NormalL1">
    <w:name w:val="Normal L1"/>
    <w:basedOn w:val="Normal"/>
    <w:link w:val="NormalL1Char"/>
    <w:qFormat/>
    <w:rsid w:val="007A3348"/>
    <w:pPr>
      <w:ind w:left="432"/>
    </w:pPr>
  </w:style>
  <w:style w:type="paragraph" w:customStyle="1" w:styleId="NormalL2">
    <w:name w:val="Normal L2"/>
    <w:basedOn w:val="Normal"/>
    <w:link w:val="NormalL2Char"/>
    <w:qFormat/>
    <w:rsid w:val="00BF31CF"/>
    <w:pPr>
      <w:ind w:left="720"/>
    </w:pPr>
  </w:style>
  <w:style w:type="character" w:customStyle="1" w:styleId="NormalL1Char">
    <w:name w:val="Normal L1 Char"/>
    <w:basedOn w:val="DefaultParagraphFont"/>
    <w:link w:val="NormalL1"/>
    <w:rsid w:val="007A3348"/>
  </w:style>
  <w:style w:type="character" w:customStyle="1" w:styleId="NormalL2Char">
    <w:name w:val="Normal L2 Char"/>
    <w:basedOn w:val="DefaultParagraphFont"/>
    <w:link w:val="NormalL2"/>
    <w:rsid w:val="00BF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0C1E-2422-4C20-80B0-FDEEAFAD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Jared Castaneda</cp:lastModifiedBy>
  <cp:revision>12</cp:revision>
  <cp:lastPrinted>2020-09-05T18:52:00Z</cp:lastPrinted>
  <dcterms:created xsi:type="dcterms:W3CDTF">2020-09-24T04:16:00Z</dcterms:created>
  <dcterms:modified xsi:type="dcterms:W3CDTF">2020-12-07T21:40:00Z</dcterms:modified>
</cp:coreProperties>
</file>